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12FC0" w14:textId="3436E8EB" w:rsidR="00F509CE" w:rsidRPr="00CD42EF" w:rsidRDefault="00BC68DA">
      <w:pPr>
        <w:rPr>
          <w:b/>
        </w:rPr>
      </w:pPr>
      <w:r w:rsidRPr="00C722E6">
        <w:rPr>
          <w:b/>
        </w:rPr>
        <w:t xml:space="preserve"> </w:t>
      </w:r>
      <w:r w:rsidR="001C4607">
        <w:rPr>
          <w:b/>
        </w:rPr>
        <w:t>F</w:t>
      </w:r>
      <w:r w:rsidR="00C722E6">
        <w:rPr>
          <w:b/>
        </w:rPr>
        <w:t>inding the “Best” Second Order Regression Model in a P</w:t>
      </w:r>
      <w:r w:rsidR="00A42E4C" w:rsidRPr="00C722E6">
        <w:rPr>
          <w:b/>
        </w:rPr>
        <w:t>olynomial</w:t>
      </w:r>
      <w:r w:rsidR="00C722E6">
        <w:rPr>
          <w:b/>
        </w:rPr>
        <w:t xml:space="preserve"> Number of Steps</w:t>
      </w:r>
    </w:p>
    <w:p w14:paraId="1B21C65F" w14:textId="7DB5A0F9" w:rsidR="00C722E6" w:rsidRDefault="00C722E6" w:rsidP="00C722E6">
      <w:pPr>
        <w:rPr>
          <w:smallCaps/>
        </w:rPr>
      </w:pPr>
      <w:r w:rsidRPr="00C722E6">
        <w:t>DeWayne</w:t>
      </w:r>
      <w:r w:rsidRPr="00C722E6">
        <w:rPr>
          <w:smallCaps/>
        </w:rPr>
        <w:t xml:space="preserve"> </w:t>
      </w:r>
      <w:proofErr w:type="spellStart"/>
      <w:r w:rsidRPr="00C722E6">
        <w:rPr>
          <w:smallCaps/>
        </w:rPr>
        <w:t>Derryberry</w:t>
      </w:r>
      <w:proofErr w:type="spellEnd"/>
      <w:r w:rsidRPr="00C722E6">
        <w:rPr>
          <w:smallCaps/>
        </w:rPr>
        <w:t xml:space="preserve">, </w:t>
      </w:r>
      <w:r w:rsidRPr="00C722E6">
        <w:t>Ken</w:t>
      </w:r>
      <w:r w:rsidRPr="00C722E6">
        <w:rPr>
          <w:smallCaps/>
        </w:rPr>
        <w:t xml:space="preserve"> </w:t>
      </w:r>
      <w:proofErr w:type="spellStart"/>
      <w:r w:rsidRPr="00C722E6">
        <w:rPr>
          <w:smallCaps/>
        </w:rPr>
        <w:t>Aho</w:t>
      </w:r>
      <w:proofErr w:type="spellEnd"/>
      <w:r w:rsidRPr="00C722E6">
        <w:rPr>
          <w:smallCaps/>
        </w:rPr>
        <w:t xml:space="preserve">, </w:t>
      </w:r>
      <w:r w:rsidR="00E1060C">
        <w:rPr>
          <w:smallCaps/>
        </w:rPr>
        <w:t>J</w:t>
      </w:r>
      <w:r w:rsidR="00E1060C">
        <w:t>ohn</w:t>
      </w:r>
      <w:r w:rsidR="001C4607">
        <w:rPr>
          <w:smallCaps/>
        </w:rPr>
        <w:t xml:space="preserve"> Edwards</w:t>
      </w:r>
      <w:r w:rsidR="00350E03">
        <w:rPr>
          <w:smallCaps/>
        </w:rPr>
        <w:t xml:space="preserve"> </w:t>
      </w:r>
      <w:r w:rsidR="00350E03" w:rsidRPr="00350E03">
        <w:rPr>
          <w:smallCaps/>
          <w:sz w:val="20"/>
        </w:rPr>
        <w:t>AND</w:t>
      </w:r>
      <w:r w:rsidR="00350E03">
        <w:rPr>
          <w:smallCaps/>
        </w:rPr>
        <w:t xml:space="preserve"> </w:t>
      </w:r>
      <w:r w:rsidR="00350E03" w:rsidRPr="00C722E6">
        <w:t>Teri</w:t>
      </w:r>
      <w:r w:rsidR="00350E03" w:rsidRPr="00C722E6">
        <w:rPr>
          <w:smallCaps/>
        </w:rPr>
        <w:t xml:space="preserve"> Peterson</w:t>
      </w:r>
    </w:p>
    <w:p w14:paraId="79C3FA62" w14:textId="209286E2" w:rsidR="00C722E6" w:rsidRDefault="00F4031B" w:rsidP="00D46520">
      <w:pPr>
        <w:pBdr>
          <w:top w:val="single" w:sz="4" w:space="1" w:color="auto"/>
          <w:bottom w:val="single" w:sz="4" w:space="1" w:color="auto"/>
        </w:pBdr>
      </w:pPr>
      <w:r>
        <w:t>The number of all possible regression models, allowing for interaction and curvature</w:t>
      </w:r>
      <w:r w:rsidR="00F44B6D">
        <w:t>,</w:t>
      </w:r>
      <w:r>
        <w:t xml:space="preserve"> grows exponentially</w:t>
      </w:r>
      <w:r w:rsidR="00F76854">
        <w:t xml:space="preserve"> with the number of explanatory variables</w:t>
      </w:r>
      <w:r>
        <w:t xml:space="preserve">. Fitting all possible models and choosing the best one </w:t>
      </w:r>
      <w:r w:rsidR="00D559A5">
        <w:t>has</w:t>
      </w:r>
      <w:r>
        <w:t xml:space="preserve">, therefore, </w:t>
      </w:r>
      <w:r w:rsidR="00D559A5">
        <w:t xml:space="preserve">been </w:t>
      </w:r>
      <w:r>
        <w:t xml:space="preserve">considered impractical.  </w:t>
      </w:r>
      <w:r w:rsidR="00C722E6">
        <w:t xml:space="preserve">We </w:t>
      </w:r>
      <w:r w:rsidR="00D559A5">
        <w:t xml:space="preserve">consider two stepwise model selection </w:t>
      </w:r>
      <w:r w:rsidR="006162AE">
        <w:t>approaches</w:t>
      </w:r>
      <w:r w:rsidR="00F32C85">
        <w:t xml:space="preserve">, </w:t>
      </w:r>
      <w:proofErr w:type="spellStart"/>
      <w:r w:rsidR="00F32C85">
        <w:t>stepAIC</w:t>
      </w:r>
      <w:proofErr w:type="spellEnd"/>
      <w:r w:rsidR="00F32C85">
        <w:t xml:space="preserve"> and Greedy</w:t>
      </w:r>
      <w:r w:rsidR="00D559A5">
        <w:t xml:space="preserve"> (a new algorithm),</w:t>
      </w:r>
      <w:r>
        <w:t xml:space="preserve"> that </w:t>
      </w:r>
      <w:r w:rsidR="00F76854">
        <w:t xml:space="preserve">decrease computational effort by considering </w:t>
      </w:r>
      <w:r>
        <w:t>only a small subset of all possible models</w:t>
      </w:r>
      <w:r w:rsidR="00F32C85">
        <w:t>. We show that Greedy</w:t>
      </w:r>
      <w:r w:rsidR="001C4607">
        <w:t xml:space="preserve"> considers a number of models </w:t>
      </w:r>
      <w:r>
        <w:t xml:space="preserve">quadratic in the number of explanatory variables, </w:t>
      </w:r>
      <w:r w:rsidR="00740C50">
        <w:t xml:space="preserve">whereas </w:t>
      </w:r>
      <w:proofErr w:type="spellStart"/>
      <w:r w:rsidR="001C4607">
        <w:t>stepAIC</w:t>
      </w:r>
      <w:proofErr w:type="spellEnd"/>
      <w:r w:rsidR="001C4607">
        <w:t xml:space="preserve"> considers a number of models cubic in the number of explanatory variables.  In the examples given, and in the experience of two of the authors, these methods identify a model that is either “best” or nearly best based on criteria such as AIC.</w:t>
      </w:r>
    </w:p>
    <w:p w14:paraId="6E697391" w14:textId="0C163316" w:rsidR="00C722E6" w:rsidRPr="00C722E6" w:rsidRDefault="00C722E6" w:rsidP="00D46520">
      <w:pPr>
        <w:pBdr>
          <w:top w:val="single" w:sz="4" w:space="1" w:color="auto"/>
          <w:bottom w:val="single" w:sz="4" w:space="1" w:color="auto"/>
        </w:pBdr>
      </w:pPr>
      <w:r>
        <w:t xml:space="preserve">KEY WORDS: </w:t>
      </w:r>
      <w:r w:rsidR="00D46520">
        <w:t xml:space="preserve">Curvature, </w:t>
      </w:r>
      <w:r>
        <w:t xml:space="preserve">Greedy algorithm, </w:t>
      </w:r>
      <w:r w:rsidR="00D46520">
        <w:t xml:space="preserve">Interaction, Model building, </w:t>
      </w:r>
      <w:r w:rsidR="00836229">
        <w:t>Model selection</w:t>
      </w:r>
      <w:r w:rsidR="00F44B6D">
        <w:t xml:space="preserve">, </w:t>
      </w:r>
      <w:proofErr w:type="spellStart"/>
      <w:r w:rsidR="00F44B6D">
        <w:t>stepAIC</w:t>
      </w:r>
      <w:proofErr w:type="spellEnd"/>
      <w:r w:rsidR="00D46520">
        <w:t>.</w:t>
      </w:r>
    </w:p>
    <w:p w14:paraId="5E836627" w14:textId="77777777" w:rsidR="00A42E4C" w:rsidRPr="00D46520" w:rsidRDefault="00D46520" w:rsidP="00D46520">
      <w:pPr>
        <w:pStyle w:val="ListParagraph"/>
        <w:numPr>
          <w:ilvl w:val="0"/>
          <w:numId w:val="2"/>
        </w:numPr>
        <w:jc w:val="center"/>
        <w:rPr>
          <w:b/>
        </w:rPr>
      </w:pPr>
      <w:r>
        <w:rPr>
          <w:b/>
        </w:rPr>
        <w:t>INTRODUCTION</w:t>
      </w:r>
    </w:p>
    <w:p w14:paraId="71F2D655" w14:textId="2C162238" w:rsidR="00C263B6" w:rsidRPr="00A42E4C" w:rsidRDefault="00C00F6A">
      <w:pPr>
        <w:rPr>
          <w:b/>
        </w:rPr>
      </w:pPr>
      <w:r>
        <w:t xml:space="preserve">   </w:t>
      </w:r>
      <w:r w:rsidR="00A42E4C">
        <w:t xml:space="preserve">Many would consider a model building exercise that considers all possible second order regression models a daunting task. The complete second order model </w:t>
      </w:r>
      <w:r w:rsidR="000D2B62">
        <w:t xml:space="preserve">(sometimes called the saturated second order model) </w:t>
      </w:r>
      <w:r w:rsidR="00A42E4C">
        <w:t xml:space="preserve">contains </w:t>
      </w:r>
      <w:r w:rsidR="00F509CE">
        <w:t>all ma</w:t>
      </w:r>
      <w:r w:rsidR="00C263B6">
        <w:t>in effects, a curvature term</w:t>
      </w:r>
      <w:r w:rsidR="00F509CE">
        <w:t xml:space="preserve"> (squared term) for all main effects, and all possible</w:t>
      </w:r>
      <w:r w:rsidR="00C263B6">
        <w:t xml:space="preserve"> two-way interactions.</w:t>
      </w:r>
    </w:p>
    <w:p w14:paraId="0C1577DD" w14:textId="77777777" w:rsidR="00C263B6" w:rsidRDefault="00C00F6A">
      <w:r>
        <w:t xml:space="preserve">   </w:t>
      </w:r>
      <w:r w:rsidR="00C263B6">
        <w:t>For example, for a model with three explanatory variables this would be:</w:t>
      </w:r>
    </w:p>
    <w:p w14:paraId="2EA40BDD" w14:textId="1795ECD8" w:rsidR="00C263B6" w:rsidRDefault="005531AC">
      <w:pPr>
        <w:rPr>
          <w:rFonts w:eastAsiaTheme="minorEastAsia"/>
        </w:rPr>
      </w:pPr>
      <m:oMath>
        <m:r>
          <w:rPr>
            <w:rFonts w:ascii="Cambria Math" w:hAnsi="Cambria Math"/>
          </w:rPr>
          <m:t>E(Y)=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263B6">
        <w:rPr>
          <w:rFonts w:eastAsiaTheme="minorEastAsia"/>
        </w:rPr>
        <w:t>.</w:t>
      </w:r>
    </w:p>
    <w:p w14:paraId="6667E810" w14:textId="13D8D355" w:rsidR="00C00F6A" w:rsidRPr="00C00F6A" w:rsidRDefault="00A42E4C" w:rsidP="00A42E4C">
      <w:pPr>
        <w:rPr>
          <w:rFonts w:eastAsiaTheme="minorEastAsia"/>
        </w:rPr>
      </w:pPr>
      <w:r>
        <w:rPr>
          <w:rFonts w:eastAsiaTheme="minorEastAsia"/>
        </w:rPr>
        <w:t>Considering this mode</w:t>
      </w:r>
      <w:r w:rsidR="00C212C3">
        <w:rPr>
          <w:rFonts w:eastAsiaTheme="minorEastAsia"/>
        </w:rPr>
        <w:t xml:space="preserve">l, and all valid reduced </w:t>
      </w:r>
      <w:r>
        <w:rPr>
          <w:rFonts w:eastAsiaTheme="minorEastAsia"/>
        </w:rPr>
        <w:t>model</w:t>
      </w:r>
      <w:r w:rsidR="00C212C3">
        <w:rPr>
          <w:rFonts w:eastAsiaTheme="minorEastAsia"/>
        </w:rPr>
        <w:t>s</w:t>
      </w:r>
      <w:r w:rsidR="00D60F8D">
        <w:rPr>
          <w:rFonts w:eastAsiaTheme="minorEastAsia"/>
        </w:rPr>
        <w:t>,</w:t>
      </w:r>
      <w:r>
        <w:rPr>
          <w:rFonts w:eastAsiaTheme="minorEastAsia"/>
        </w:rPr>
        <w:t xml:space="preserve"> is </w:t>
      </w:r>
      <w:r w:rsidR="00D60F8D">
        <w:rPr>
          <w:rFonts w:eastAsiaTheme="minorEastAsia"/>
        </w:rPr>
        <w:t xml:space="preserve">indeed </w:t>
      </w:r>
      <w:r>
        <w:rPr>
          <w:rFonts w:eastAsiaTheme="minorEastAsia"/>
        </w:rPr>
        <w:t xml:space="preserve">involved. </w:t>
      </w:r>
      <w:r w:rsidR="0004284D">
        <w:rPr>
          <w:rFonts w:eastAsiaTheme="minorEastAsia"/>
        </w:rPr>
        <w:t xml:space="preserve"> We define a v</w:t>
      </w:r>
      <w:r>
        <w:rPr>
          <w:rFonts w:eastAsiaTheme="minorEastAsia"/>
        </w:rPr>
        <w:t>alid</w:t>
      </w:r>
      <w:r w:rsidR="00C212C3">
        <w:rPr>
          <w:rFonts w:eastAsiaTheme="minorEastAsia"/>
        </w:rPr>
        <w:t xml:space="preserve"> reduced</w:t>
      </w:r>
      <w:r>
        <w:rPr>
          <w:rFonts w:eastAsiaTheme="minorEastAsia"/>
        </w:rPr>
        <w:t xml:space="preserve"> </w:t>
      </w:r>
      <w:r w:rsidR="0004284D">
        <w:rPr>
          <w:rFonts w:eastAsiaTheme="minorEastAsia"/>
        </w:rPr>
        <w:t xml:space="preserve">model </w:t>
      </w:r>
      <w:r w:rsidR="00C212C3">
        <w:rPr>
          <w:rFonts w:eastAsiaTheme="minorEastAsia"/>
        </w:rPr>
        <w:t>to include</w:t>
      </w:r>
      <w:r w:rsidR="0004284D">
        <w:rPr>
          <w:rFonts w:eastAsiaTheme="minorEastAsia"/>
        </w:rPr>
        <w:t xml:space="preserve"> </w:t>
      </w:r>
      <w:r w:rsidR="00D60F8D">
        <w:rPr>
          <w:rFonts w:eastAsiaTheme="minorEastAsia"/>
        </w:rPr>
        <w:t>any subset</w:t>
      </w:r>
      <w:r>
        <w:rPr>
          <w:rFonts w:eastAsiaTheme="minorEastAsia"/>
        </w:rPr>
        <w:t xml:space="preserve"> of variables </w:t>
      </w:r>
      <w:r w:rsidR="0004284D">
        <w:rPr>
          <w:rFonts w:eastAsiaTheme="minorEastAsia"/>
        </w:rPr>
        <w:t xml:space="preserve">in the complete second order model, </w:t>
      </w:r>
      <w:r>
        <w:rPr>
          <w:rFonts w:eastAsiaTheme="minorEastAsia"/>
        </w:rPr>
        <w:t xml:space="preserve">with the </w:t>
      </w:r>
      <w:r w:rsidR="00C212C3">
        <w:rPr>
          <w:rFonts w:eastAsiaTheme="minorEastAsia"/>
        </w:rPr>
        <w:t xml:space="preserve">usual </w:t>
      </w:r>
      <w:r>
        <w:rPr>
          <w:rFonts w:eastAsiaTheme="minorEastAsia"/>
        </w:rPr>
        <w:t xml:space="preserve">caveat that if an interaction or curvature term is in the </w:t>
      </w:r>
      <w:r w:rsidR="000554F1">
        <w:rPr>
          <w:rFonts w:eastAsiaTheme="minorEastAsia"/>
        </w:rPr>
        <w:t xml:space="preserve">subset </w:t>
      </w:r>
      <w:r>
        <w:rPr>
          <w:rFonts w:eastAsiaTheme="minorEastAsia"/>
        </w:rPr>
        <w:t xml:space="preserve">model, then the associated main effect must </w:t>
      </w:r>
      <w:r w:rsidR="00D60F8D">
        <w:rPr>
          <w:rFonts w:eastAsiaTheme="minorEastAsia"/>
        </w:rPr>
        <w:t>also</w:t>
      </w:r>
      <w:r w:rsidR="00C212C3">
        <w:rPr>
          <w:rFonts w:eastAsiaTheme="minorEastAsia"/>
        </w:rPr>
        <w:t xml:space="preserve"> be included. </w:t>
      </w:r>
      <w:r w:rsidR="0004284D">
        <w:rPr>
          <w:rFonts w:eastAsiaTheme="minorEastAsia"/>
        </w:rPr>
        <w:t xml:space="preserve">Therefore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E(Y)=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is a valid </w:t>
      </w:r>
      <w:r w:rsidR="00C212C3">
        <w:rPr>
          <w:rFonts w:eastAsiaTheme="minorEastAsia"/>
        </w:rPr>
        <w:t>reduced</w:t>
      </w:r>
      <w:r w:rsidR="006137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model, but </w:t>
      </w:r>
      <m:oMath>
        <m:r>
          <w:rPr>
            <w:rFonts w:ascii="Cambria Math" w:hAnsi="Cambria Math"/>
          </w:rPr>
          <m:t>E(Y)=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00F6A">
        <w:rPr>
          <w:rFonts w:eastAsiaTheme="minorEastAsia"/>
        </w:rPr>
        <w:t xml:space="preserve"> is not. </w:t>
      </w:r>
    </w:p>
    <w:p w14:paraId="3B3E924B" w14:textId="5EA5B44E" w:rsidR="00CD42EF" w:rsidRDefault="00C00F6A" w:rsidP="00CD42EF">
      <w:pPr>
        <w:rPr>
          <w:rFonts w:eastAsiaTheme="minorEastAsia"/>
        </w:rPr>
      </w:pPr>
      <w:r>
        <w:t xml:space="preserve">   </w:t>
      </w:r>
      <w:r w:rsidR="00C212C3">
        <w:t>The number of possible reduced</w:t>
      </w:r>
      <w:r w:rsidR="00A42E4C">
        <w:t xml:space="preserve"> models grows exponentially with the number of explanatory variables. </w:t>
      </w:r>
      <w:r w:rsidR="00C25F27">
        <w:t xml:space="preserve"> </w:t>
      </w:r>
      <w:r w:rsidR="006137E3">
        <w:t>Specifically, l</w:t>
      </w:r>
      <w:r w:rsidR="00A42E4C"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42E4C">
        <w:rPr>
          <w:rFonts w:eastAsiaTheme="minorEastAsia"/>
        </w:rPr>
        <w:t xml:space="preserve"> be the number of valid second order models, when the number of </w:t>
      </w:r>
      <w:r w:rsidR="00514740">
        <w:rPr>
          <w:rFonts w:eastAsiaTheme="minorEastAsia"/>
        </w:rPr>
        <w:t xml:space="preserve">explanatory </w:t>
      </w:r>
      <w:r w:rsidR="00A42E4C">
        <w:rPr>
          <w:rFonts w:eastAsiaTheme="minorEastAsia"/>
        </w:rPr>
        <w:t xml:space="preserve">variables </w:t>
      </w:r>
      <w:proofErr w:type="gramStart"/>
      <w:r w:rsidR="00A42E4C"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k</m:t>
        </m:r>
      </m:oMath>
      <w:r w:rsidR="00A42E4C">
        <w:rPr>
          <w:rFonts w:eastAsiaTheme="minorEastAsia"/>
        </w:rPr>
        <w:t>. Then</w:t>
      </w:r>
      <w:r w:rsidR="00D46520">
        <w:t xml:space="preserve"> </w:t>
      </w:r>
      <w:r w:rsidR="00A42E4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eqAr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+j)/2</m:t>
                </m:r>
              </m:sup>
            </m:sSup>
          </m:e>
        </m:nary>
        <m:r>
          <w:rPr>
            <w:rFonts w:ascii="Cambria Math" w:eastAsiaTheme="minorEastAsia" w:hAnsi="Cambria Math"/>
          </w:rPr>
          <m:t>.</m:t>
        </m:r>
      </m:oMath>
      <w:r w:rsidR="001C4607">
        <w:rPr>
          <w:rFonts w:eastAsiaTheme="minorEastAsia"/>
        </w:rPr>
        <w:t xml:space="preserve"> </w:t>
      </w:r>
      <w:r w:rsidR="00514740">
        <w:rPr>
          <w:rFonts w:eastAsiaTheme="minorEastAsia"/>
        </w:rPr>
        <w:t xml:space="preserve"> </w:t>
      </w:r>
      <w:r w:rsidR="00DA5077">
        <w:rPr>
          <w:rFonts w:eastAsiaTheme="minorEastAsia"/>
        </w:rPr>
        <w:t>T</w:t>
      </w:r>
      <w:r w:rsidR="00514740">
        <w:rPr>
          <w:rFonts w:eastAsiaTheme="minorEastAsia"/>
        </w:rPr>
        <w:t xml:space="preserve">he two most popular stepwise model selection algorithms </w:t>
      </w:r>
      <w:r w:rsidR="00DA5077">
        <w:rPr>
          <w:rFonts w:eastAsiaTheme="minorEastAsia"/>
        </w:rPr>
        <w:t>with</w:t>
      </w:r>
      <w:r w:rsidR="00514740">
        <w:rPr>
          <w:rFonts w:eastAsiaTheme="minorEastAsia"/>
        </w:rPr>
        <w:t>in the R statistical environment (</w:t>
      </w:r>
      <w:commentRangeStart w:id="0"/>
      <w:r w:rsidR="00514740">
        <w:rPr>
          <w:rFonts w:eastAsiaTheme="minorEastAsia"/>
        </w:rPr>
        <w:t>R development core team</w:t>
      </w:r>
      <w:r w:rsidR="00DA5077">
        <w:rPr>
          <w:rFonts w:eastAsiaTheme="minorEastAsia"/>
        </w:rPr>
        <w:t xml:space="preserve"> 2016</w:t>
      </w:r>
      <w:commentRangeEnd w:id="0"/>
      <w:r w:rsidR="00DA5077">
        <w:rPr>
          <w:rStyle w:val="CommentReference"/>
        </w:rPr>
        <w:commentReference w:id="0"/>
      </w:r>
      <w:r w:rsidR="00514740">
        <w:rPr>
          <w:rFonts w:eastAsiaTheme="minorEastAsia"/>
        </w:rPr>
        <w:t>)</w:t>
      </w:r>
      <w:r w:rsidR="00DA5077">
        <w:rPr>
          <w:rFonts w:eastAsiaTheme="minorEastAsia"/>
        </w:rPr>
        <w:t>,</w:t>
      </w:r>
      <w:r w:rsidR="00514740">
        <w:rPr>
          <w:rFonts w:eastAsiaTheme="minorEastAsia"/>
        </w:rPr>
        <w:t xml:space="preserve"> </w:t>
      </w:r>
      <w:proofErr w:type="gramStart"/>
      <w:r w:rsidR="00514740">
        <w:rPr>
          <w:rFonts w:eastAsiaTheme="minorEastAsia"/>
        </w:rPr>
        <w:t>step(</w:t>
      </w:r>
      <w:proofErr w:type="gramEnd"/>
      <w:r w:rsidR="00514740">
        <w:rPr>
          <w:rFonts w:eastAsiaTheme="minorEastAsia"/>
        </w:rPr>
        <w:t xml:space="preserve">) and </w:t>
      </w:r>
      <w:proofErr w:type="spellStart"/>
      <w:r w:rsidR="00514740">
        <w:rPr>
          <w:rFonts w:eastAsiaTheme="minorEastAsia"/>
        </w:rPr>
        <w:t>s</w:t>
      </w:r>
      <w:r w:rsidR="001C4607" w:rsidRPr="00F32C85">
        <w:rPr>
          <w:rFonts w:eastAsiaTheme="minorEastAsia"/>
        </w:rPr>
        <w:t>tepAIC</w:t>
      </w:r>
      <w:proofErr w:type="spellEnd"/>
      <w:r w:rsidR="00514740">
        <w:rPr>
          <w:rFonts w:eastAsiaTheme="minorEastAsia"/>
        </w:rPr>
        <w:t>()</w:t>
      </w:r>
      <w:r w:rsidR="00F32C85" w:rsidRPr="00F32C85">
        <w:rPr>
          <w:rFonts w:eastAsiaTheme="minorEastAsia"/>
        </w:rPr>
        <w:t xml:space="preserve"> (</w:t>
      </w:r>
      <w:proofErr w:type="spellStart"/>
      <w:r w:rsidR="00F32C85" w:rsidRPr="00F32C85">
        <w:rPr>
          <w:rFonts w:eastAsiaTheme="minorEastAsia"/>
        </w:rPr>
        <w:t>Venables</w:t>
      </w:r>
      <w:proofErr w:type="spellEnd"/>
      <w:r w:rsidR="00F32C85" w:rsidRPr="00F32C85">
        <w:rPr>
          <w:rFonts w:eastAsiaTheme="minorEastAsia"/>
        </w:rPr>
        <w:t xml:space="preserve"> and Ripley, 2002</w:t>
      </w:r>
      <w:r w:rsidR="004E77B1" w:rsidRPr="00F32C85">
        <w:rPr>
          <w:rFonts w:eastAsiaTheme="minorEastAsia"/>
        </w:rPr>
        <w:t>)</w:t>
      </w:r>
      <w:r w:rsidR="00DA5077">
        <w:rPr>
          <w:rFonts w:eastAsiaTheme="minorEastAsia"/>
        </w:rPr>
        <w:t>,</w:t>
      </w:r>
      <w:r w:rsidR="004E77B1" w:rsidRPr="00F32C85">
        <w:rPr>
          <w:rFonts w:eastAsiaTheme="minorEastAsia"/>
        </w:rPr>
        <w:t xml:space="preserve"> fit </w:t>
      </w:r>
      <w:r w:rsidR="001C4607">
        <w:rPr>
          <w:rFonts w:eastAsiaTheme="minorEastAsia"/>
        </w:rPr>
        <w:t xml:space="preserve">about </w:t>
      </w:r>
      <m:oMath>
        <m:r>
          <w:rPr>
            <w:rFonts w:ascii="Cambria Math" w:eastAsiaTheme="minorEastAsia" w:hAnsi="Cambria Math"/>
          </w:rPr>
          <m:t>(10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-22k)/24+1</m:t>
        </m:r>
      </m:oMath>
      <w:r w:rsidR="00C212C3">
        <w:rPr>
          <w:rFonts w:eastAsiaTheme="minorEastAsia"/>
        </w:rPr>
        <w:t xml:space="preserve"> total models</w:t>
      </w:r>
      <w:r w:rsidR="00F32C85">
        <w:rPr>
          <w:rFonts w:eastAsiaTheme="minorEastAsia"/>
        </w:rPr>
        <w:t xml:space="preserve"> (see Appendix</w:t>
      </w:r>
      <w:r w:rsidR="004F27C3">
        <w:rPr>
          <w:rFonts w:eastAsiaTheme="minorEastAsia"/>
        </w:rPr>
        <w:t xml:space="preserve"> 1</w:t>
      </w:r>
      <w:r w:rsidR="00F32C85">
        <w:rPr>
          <w:rFonts w:eastAsiaTheme="minorEastAsia"/>
        </w:rPr>
        <w:t>)</w:t>
      </w:r>
      <w:r w:rsidR="00514740">
        <w:rPr>
          <w:rFonts w:eastAsiaTheme="minorEastAsia"/>
        </w:rPr>
        <w:t>.  Conversely</w:t>
      </w:r>
      <w:r w:rsidR="00C212C3">
        <w:rPr>
          <w:rFonts w:eastAsiaTheme="minorEastAsia"/>
        </w:rPr>
        <w:t>, an</w:t>
      </w:r>
      <w:r w:rsidR="00711274">
        <w:rPr>
          <w:rFonts w:eastAsiaTheme="minorEastAsia"/>
        </w:rPr>
        <w:t xml:space="preserve"> algorithm</w:t>
      </w:r>
      <w:r w:rsidR="00DA5077">
        <w:rPr>
          <w:rFonts w:eastAsiaTheme="minorEastAsia"/>
        </w:rPr>
        <w:t xml:space="preserve"> we introduce here</w:t>
      </w:r>
      <w:r w:rsidR="00711274">
        <w:rPr>
          <w:rFonts w:eastAsiaTheme="minorEastAsia"/>
        </w:rPr>
        <w:t xml:space="preserve">, </w:t>
      </w:r>
      <w:r w:rsidR="00DA5077">
        <w:rPr>
          <w:rFonts w:eastAsiaTheme="minorEastAsia"/>
        </w:rPr>
        <w:t xml:space="preserve">that </w:t>
      </w:r>
      <w:r w:rsidR="00711274">
        <w:rPr>
          <w:rFonts w:eastAsiaTheme="minorEastAsia"/>
        </w:rPr>
        <w:t>we denote “G</w:t>
      </w:r>
      <w:r w:rsidR="004E77B1">
        <w:rPr>
          <w:rFonts w:eastAsiaTheme="minorEastAsia"/>
        </w:rPr>
        <w:t xml:space="preserve">reedy” fits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+3k)/2+1</m:t>
        </m:r>
      </m:oMath>
      <w:r w:rsidR="00C212C3">
        <w:rPr>
          <w:rFonts w:eastAsiaTheme="minorEastAsia"/>
        </w:rPr>
        <w:t xml:space="preserve"> models</w:t>
      </w:r>
      <w:r w:rsidR="004E77B1">
        <w:rPr>
          <w:rFonts w:eastAsiaTheme="minorEastAsia"/>
        </w:rPr>
        <w:t>.</w:t>
      </w:r>
      <w:r w:rsidR="005B342E">
        <w:rPr>
          <w:rFonts w:eastAsiaTheme="minorEastAsia"/>
        </w:rPr>
        <w:t xml:space="preserve"> Table 1 contrasts the number of models fitted by these polynomial time </w:t>
      </w:r>
      <w:r>
        <w:rPr>
          <w:rFonts w:eastAsiaTheme="minorEastAsia"/>
        </w:rPr>
        <w:t>algorithm</w:t>
      </w:r>
      <w:r w:rsidR="005B342E">
        <w:rPr>
          <w:rFonts w:eastAsiaTheme="minorEastAsia"/>
        </w:rPr>
        <w:t xml:space="preserve">s </w:t>
      </w:r>
      <w:r>
        <w:rPr>
          <w:rFonts w:eastAsiaTheme="minorEastAsia"/>
        </w:rPr>
        <w:t>versu</w:t>
      </w:r>
      <w:r w:rsidR="005B342E">
        <w:rPr>
          <w:rFonts w:eastAsiaTheme="minorEastAsia"/>
        </w:rPr>
        <w:t>s the number of models that would need to be fitted to compare all</w:t>
      </w:r>
      <w:r>
        <w:rPr>
          <w:rFonts w:eastAsiaTheme="minorEastAsia"/>
        </w:rPr>
        <w:t xml:space="preserve"> possible second order models. </w:t>
      </w:r>
    </w:p>
    <w:p w14:paraId="26ADB11F" w14:textId="77777777" w:rsidR="004E77B1" w:rsidRDefault="004E77B1" w:rsidP="00CD42EF">
      <w:pPr>
        <w:rPr>
          <w:rFonts w:eastAsiaTheme="minorEastAsia"/>
        </w:rPr>
      </w:pPr>
    </w:p>
    <w:p w14:paraId="7070CB33" w14:textId="77777777" w:rsidR="004E77B1" w:rsidRDefault="004E77B1" w:rsidP="00CD42EF">
      <w:pPr>
        <w:rPr>
          <w:rFonts w:eastAsiaTheme="minorEastAsia"/>
        </w:rPr>
      </w:pPr>
    </w:p>
    <w:p w14:paraId="323054AC" w14:textId="77777777" w:rsidR="004E77B1" w:rsidRDefault="004E77B1" w:rsidP="00CD42EF">
      <w:pPr>
        <w:rPr>
          <w:rFonts w:eastAsiaTheme="minorEastAsia"/>
        </w:rPr>
      </w:pPr>
    </w:p>
    <w:p w14:paraId="032D08C1" w14:textId="77777777" w:rsidR="004E77B1" w:rsidRDefault="004E77B1" w:rsidP="00CD42EF">
      <w:pPr>
        <w:rPr>
          <w:rFonts w:eastAsiaTheme="minorEastAsia"/>
        </w:rPr>
      </w:pPr>
    </w:p>
    <w:p w14:paraId="205E2AD0" w14:textId="77777777" w:rsidR="00F44B6D" w:rsidRDefault="00F44B6D" w:rsidP="00CD42EF">
      <w:pPr>
        <w:jc w:val="center"/>
        <w:rPr>
          <w:rFonts w:eastAsiaTheme="minorEastAsia"/>
          <w:i/>
        </w:rPr>
      </w:pPr>
    </w:p>
    <w:p w14:paraId="579D1FFD" w14:textId="77777777" w:rsidR="00F44B6D" w:rsidRDefault="00F44B6D" w:rsidP="00CD42EF">
      <w:pPr>
        <w:jc w:val="center"/>
        <w:rPr>
          <w:rFonts w:eastAsiaTheme="minorEastAsia"/>
          <w:i/>
        </w:rPr>
      </w:pPr>
    </w:p>
    <w:p w14:paraId="6A7F10F9" w14:textId="77777777" w:rsidR="003A0CFE" w:rsidRPr="00CD42EF" w:rsidRDefault="00D46520" w:rsidP="00CD42EF">
      <w:pPr>
        <w:jc w:val="center"/>
        <w:rPr>
          <w:rFonts w:eastAsiaTheme="minorEastAsia"/>
        </w:rPr>
      </w:pPr>
      <w:r w:rsidRPr="00D46520">
        <w:rPr>
          <w:rFonts w:eastAsiaTheme="minorEastAsia"/>
          <w:i/>
        </w:rPr>
        <w:t xml:space="preserve">Table 1. </w:t>
      </w:r>
      <w:r w:rsidR="003A0CFE">
        <w:rPr>
          <w:rFonts w:eastAsiaTheme="minorEastAsia"/>
          <w:i/>
        </w:rPr>
        <w:t xml:space="preserve">   </w:t>
      </w:r>
      <w:r w:rsidRPr="00D46520">
        <w:rPr>
          <w:rFonts w:eastAsiaTheme="minorEastAsia"/>
          <w:i/>
        </w:rPr>
        <w:t>Models considered versus all possible models</w:t>
      </w:r>
    </w:p>
    <w:p w14:paraId="27BB1679" w14:textId="77777777" w:rsidR="001416BD" w:rsidRDefault="001416BD" w:rsidP="001416BD">
      <w:pPr>
        <w:spacing w:after="0" w:line="120" w:lineRule="auto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____________________________________________________________________________________</w:t>
      </w:r>
    </w:p>
    <w:p w14:paraId="4F59D6A7" w14:textId="77777777" w:rsidR="001416BD" w:rsidRPr="001416BD" w:rsidRDefault="001416BD" w:rsidP="001416BD">
      <w:pPr>
        <w:spacing w:after="0" w:line="120" w:lineRule="auto"/>
        <w:jc w:val="center"/>
        <w:rPr>
          <w:rFonts w:eastAsiaTheme="minorEastAsia"/>
          <w:u w:val="single"/>
        </w:rPr>
      </w:pPr>
      <w:r>
        <w:rPr>
          <w:rFonts w:eastAsiaTheme="minorEastAsia"/>
          <w:i/>
          <w:u w:val="single"/>
        </w:rPr>
        <w:t>____________________________________________________________________________________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7"/>
        <w:gridCol w:w="2457"/>
        <w:gridCol w:w="2438"/>
        <w:gridCol w:w="2718"/>
      </w:tblGrid>
      <w:tr w:rsidR="001C4607" w14:paraId="2EAFD235" w14:textId="77777777" w:rsidTr="00F44B6D">
        <w:tc>
          <w:tcPr>
            <w:tcW w:w="1747" w:type="dxa"/>
            <w:vAlign w:val="bottom"/>
          </w:tcPr>
          <w:p w14:paraId="65194B53" w14:textId="77777777" w:rsidR="001C4607" w:rsidRPr="00C00F6A" w:rsidRDefault="001C4607" w:rsidP="00F44B6D">
            <w:pPr>
              <w:jc w:val="center"/>
              <w:rPr>
                <w:rFonts w:eastAsiaTheme="minorEastAsia"/>
                <w:i/>
              </w:rPr>
            </w:pPr>
            <w:r w:rsidRPr="00C00F6A">
              <w:rPr>
                <w:rFonts w:eastAsiaTheme="minorEastAsia"/>
                <w:i/>
              </w:rPr>
              <w:t xml:space="preserve">Explanatory variables </w:t>
            </w:r>
            <m:oMath>
              <m:r>
                <w:rPr>
                  <w:rFonts w:ascii="Cambria Math" w:eastAsiaTheme="minorEastAsia" w:hAnsi="Cambria Math"/>
                </w:rPr>
                <m:t>(k)</m:t>
              </m:r>
            </m:oMath>
          </w:p>
        </w:tc>
        <w:tc>
          <w:tcPr>
            <w:tcW w:w="2457" w:type="dxa"/>
            <w:vAlign w:val="bottom"/>
          </w:tcPr>
          <w:p w14:paraId="6750FA50" w14:textId="77777777" w:rsidR="001C4607" w:rsidRDefault="001C4607" w:rsidP="004E77B1">
            <w:pPr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Greedy</w:t>
            </w:r>
          </w:p>
          <w:p w14:paraId="371FC230" w14:textId="41A194ED" w:rsidR="00F44B6D" w:rsidRPr="00C00F6A" w:rsidRDefault="00F44B6D" w:rsidP="004E77B1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2438" w:type="dxa"/>
            <w:vAlign w:val="bottom"/>
          </w:tcPr>
          <w:p w14:paraId="289FB3D8" w14:textId="6C90B715" w:rsidR="001C4607" w:rsidRDefault="00C212C3" w:rsidP="00F44B6D">
            <w:pPr>
              <w:jc w:val="center"/>
              <w:rPr>
                <w:rFonts w:eastAsiaTheme="minorEastAsia"/>
                <w:i/>
              </w:rPr>
            </w:pPr>
            <w:proofErr w:type="spellStart"/>
            <w:r>
              <w:rPr>
                <w:rFonts w:eastAsiaTheme="minorEastAsia"/>
                <w:i/>
              </w:rPr>
              <w:t>step</w:t>
            </w:r>
            <w:r w:rsidR="001C4607">
              <w:rPr>
                <w:rFonts w:eastAsiaTheme="minorEastAsia"/>
                <w:i/>
              </w:rPr>
              <w:t>A</w:t>
            </w:r>
            <w:r>
              <w:rPr>
                <w:rFonts w:eastAsiaTheme="minorEastAsia"/>
                <w:i/>
              </w:rPr>
              <w:t>I</w:t>
            </w:r>
            <w:r w:rsidR="001C4607">
              <w:rPr>
                <w:rFonts w:eastAsiaTheme="minorEastAsia"/>
                <w:i/>
              </w:rPr>
              <w:t>C</w:t>
            </w:r>
            <w:proofErr w:type="spellEnd"/>
          </w:p>
          <w:p w14:paraId="2BD37B65" w14:textId="72341541" w:rsidR="00F44B6D" w:rsidRPr="00C00F6A" w:rsidRDefault="00F44B6D" w:rsidP="00F44B6D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2718" w:type="dxa"/>
            <w:vAlign w:val="bottom"/>
          </w:tcPr>
          <w:p w14:paraId="608A24BA" w14:textId="195B86D9" w:rsidR="001C4607" w:rsidRPr="00C00F6A" w:rsidRDefault="001C4607" w:rsidP="00F44B6D">
            <w:pPr>
              <w:jc w:val="center"/>
              <w:rPr>
                <w:rFonts w:eastAsiaTheme="minorEastAsia"/>
                <w:i/>
              </w:rPr>
            </w:pPr>
            <w:r w:rsidRPr="00C00F6A">
              <w:rPr>
                <w:rFonts w:eastAsiaTheme="minorEastAsia"/>
                <w:i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oMath>
            <w:r w:rsidRPr="00C00F6A">
              <w:rPr>
                <w:rFonts w:eastAsiaTheme="minorEastAsia"/>
                <w:i/>
              </w:rPr>
              <w:t>= number of valid m</w:t>
            </w:r>
            <w:r w:rsidR="00F44B6D">
              <w:rPr>
                <w:rFonts w:eastAsiaTheme="minorEastAsia"/>
                <w:i/>
              </w:rPr>
              <w:t>odels</w:t>
            </w:r>
          </w:p>
        </w:tc>
      </w:tr>
    </w:tbl>
    <w:p w14:paraId="2A1FFE8B" w14:textId="77777777" w:rsidR="003A0CFE" w:rsidRPr="00D46520" w:rsidRDefault="003A0CFE" w:rsidP="00492F3F">
      <w:pPr>
        <w:pBdr>
          <w:top w:val="single" w:sz="4" w:space="0" w:color="auto"/>
          <w:between w:val="single" w:sz="4" w:space="1" w:color="auto"/>
        </w:pBdr>
        <w:spacing w:line="120" w:lineRule="auto"/>
        <w:rPr>
          <w:rFonts w:eastAsiaTheme="minorEastAsia"/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7"/>
        <w:gridCol w:w="2639"/>
        <w:gridCol w:w="2440"/>
        <w:gridCol w:w="2714"/>
      </w:tblGrid>
      <w:tr w:rsidR="004E77B1" w14:paraId="10E4F53A" w14:textId="77777777" w:rsidTr="00AE5D97">
        <w:tc>
          <w:tcPr>
            <w:tcW w:w="1567" w:type="dxa"/>
          </w:tcPr>
          <w:p w14:paraId="2874D252" w14:textId="77777777" w:rsidR="004E77B1" w:rsidRDefault="004E77B1" w:rsidP="00FD0C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639" w:type="dxa"/>
          </w:tcPr>
          <w:p w14:paraId="24B553A1" w14:textId="77777777" w:rsidR="004E77B1" w:rsidRDefault="004E77B1" w:rsidP="00FD0C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440" w:type="dxa"/>
          </w:tcPr>
          <w:p w14:paraId="2F464ADF" w14:textId="2D4175F9" w:rsidR="004E77B1" w:rsidRDefault="004E77B1" w:rsidP="00FD0C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714" w:type="dxa"/>
          </w:tcPr>
          <w:p w14:paraId="5B561809" w14:textId="4C6DE711" w:rsidR="004E77B1" w:rsidRDefault="004E77B1" w:rsidP="00690CB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4E77B1" w14:paraId="16221760" w14:textId="77777777" w:rsidTr="00AE5D97">
        <w:tc>
          <w:tcPr>
            <w:tcW w:w="1567" w:type="dxa"/>
          </w:tcPr>
          <w:p w14:paraId="3AA07163" w14:textId="77777777" w:rsidR="004E77B1" w:rsidRDefault="004E77B1" w:rsidP="00FD0C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639" w:type="dxa"/>
          </w:tcPr>
          <w:p w14:paraId="382AA919" w14:textId="06641949" w:rsidR="004E77B1" w:rsidRDefault="00F44B6D" w:rsidP="00FD0C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440" w:type="dxa"/>
          </w:tcPr>
          <w:p w14:paraId="114831FC" w14:textId="08D5BF9A" w:rsidR="004E77B1" w:rsidRDefault="00711274" w:rsidP="00D01A9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714" w:type="dxa"/>
          </w:tcPr>
          <w:p w14:paraId="57A5FE85" w14:textId="6558A64E" w:rsidR="004E77B1" w:rsidRDefault="00711274" w:rsidP="00690CB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4E77B1" w14:paraId="2E1B6FBE" w14:textId="77777777" w:rsidTr="00AE5D97">
        <w:tc>
          <w:tcPr>
            <w:tcW w:w="1567" w:type="dxa"/>
          </w:tcPr>
          <w:p w14:paraId="34E7764C" w14:textId="77777777" w:rsidR="004E77B1" w:rsidRDefault="004E77B1" w:rsidP="00FD0C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639" w:type="dxa"/>
          </w:tcPr>
          <w:p w14:paraId="2EB212D5" w14:textId="07BCF82A" w:rsidR="004E77B1" w:rsidRDefault="00F44B6D" w:rsidP="00FD0C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440" w:type="dxa"/>
          </w:tcPr>
          <w:p w14:paraId="665012B4" w14:textId="085C21CD" w:rsidR="004E77B1" w:rsidRDefault="00711274" w:rsidP="00D01A9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2714" w:type="dxa"/>
          </w:tcPr>
          <w:p w14:paraId="00894B53" w14:textId="14F0D854" w:rsidR="004E77B1" w:rsidRDefault="004E77B1" w:rsidP="00690CB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13</m:t>
                </m:r>
              </m:oMath>
            </m:oMathPara>
          </w:p>
        </w:tc>
      </w:tr>
      <w:tr w:rsidR="004E77B1" w14:paraId="2D2BC2DE" w14:textId="77777777" w:rsidTr="00AE5D97">
        <w:tc>
          <w:tcPr>
            <w:tcW w:w="1567" w:type="dxa"/>
          </w:tcPr>
          <w:p w14:paraId="6D9A9587" w14:textId="77777777" w:rsidR="004E77B1" w:rsidRDefault="004E77B1" w:rsidP="00FD0C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639" w:type="dxa"/>
          </w:tcPr>
          <w:p w14:paraId="5E6748A6" w14:textId="627ECD5A" w:rsidR="004E77B1" w:rsidRDefault="00F44B6D" w:rsidP="00FD0C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440" w:type="dxa"/>
          </w:tcPr>
          <w:p w14:paraId="45F2A4F8" w14:textId="225AA39F" w:rsidR="004E77B1" w:rsidRDefault="00711274" w:rsidP="00D01A9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27</w:t>
            </w:r>
          </w:p>
        </w:tc>
        <w:tc>
          <w:tcPr>
            <w:tcW w:w="2714" w:type="dxa"/>
          </w:tcPr>
          <w:p w14:paraId="3B5B006A" w14:textId="4D0D9A56" w:rsidR="004E77B1" w:rsidRDefault="004E77B1" w:rsidP="00690CBB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9</m:t>
              </m:r>
            </m:oMath>
            <w:r w:rsidR="00711274">
              <w:rPr>
                <w:rFonts w:eastAsiaTheme="minorEastAsia"/>
              </w:rPr>
              <w:t>5</w:t>
            </w:r>
          </w:p>
        </w:tc>
      </w:tr>
      <w:tr w:rsidR="004E77B1" w14:paraId="6A1A2A76" w14:textId="77777777" w:rsidTr="00AE5D97">
        <w:tc>
          <w:tcPr>
            <w:tcW w:w="1567" w:type="dxa"/>
          </w:tcPr>
          <w:p w14:paraId="02DF88C2" w14:textId="77777777" w:rsidR="004E77B1" w:rsidRDefault="004E77B1" w:rsidP="00FD0C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639" w:type="dxa"/>
          </w:tcPr>
          <w:p w14:paraId="548E203D" w14:textId="4743D40E" w:rsidR="004E77B1" w:rsidRDefault="004E77B1" w:rsidP="00FD0C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F44B6D">
              <w:rPr>
                <w:rFonts w:eastAsiaTheme="minorEastAsia"/>
              </w:rPr>
              <w:t>5</w:t>
            </w:r>
          </w:p>
        </w:tc>
        <w:tc>
          <w:tcPr>
            <w:tcW w:w="2440" w:type="dxa"/>
          </w:tcPr>
          <w:p w14:paraId="56417C84" w14:textId="64A97309" w:rsidR="004E77B1" w:rsidRDefault="00711274" w:rsidP="00AE5D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54</w:t>
            </w:r>
          </w:p>
        </w:tc>
        <w:tc>
          <w:tcPr>
            <w:tcW w:w="2714" w:type="dxa"/>
          </w:tcPr>
          <w:p w14:paraId="6B77B2FB" w14:textId="383BCEC1" w:rsidR="004E77B1" w:rsidRDefault="004E77B1">
            <w:pPr>
              <w:jc w:val="center"/>
              <w:rPr>
                <w:rFonts w:eastAsiaTheme="minorEastAsia"/>
              </w:rPr>
              <w:pPrChange w:id="1" w:author="Ken Aho" w:date="2017-04-21T09:07:00Z">
                <w:pPr/>
              </w:pPrChange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1337</m:t>
                </m:r>
              </m:oMath>
            </m:oMathPara>
          </w:p>
        </w:tc>
      </w:tr>
      <w:tr w:rsidR="004E77B1" w14:paraId="3D28FF5E" w14:textId="77777777" w:rsidTr="00AE5D97">
        <w:tc>
          <w:tcPr>
            <w:tcW w:w="1567" w:type="dxa"/>
          </w:tcPr>
          <w:p w14:paraId="08DBE4A3" w14:textId="77777777" w:rsidR="004E77B1" w:rsidRDefault="004E77B1" w:rsidP="00FD0C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639" w:type="dxa"/>
          </w:tcPr>
          <w:p w14:paraId="76DEE6AD" w14:textId="5C2FE9AE" w:rsidR="004E77B1" w:rsidRDefault="004E77B1" w:rsidP="00FD0C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="00F44B6D">
              <w:rPr>
                <w:rFonts w:eastAsiaTheme="minorEastAsia"/>
              </w:rPr>
              <w:t>1</w:t>
            </w:r>
          </w:p>
        </w:tc>
        <w:tc>
          <w:tcPr>
            <w:tcW w:w="2440" w:type="dxa"/>
          </w:tcPr>
          <w:p w14:paraId="674ECEF9" w14:textId="7EABE893" w:rsidR="004E77B1" w:rsidRDefault="00711274" w:rsidP="00D01A9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96</w:t>
            </w:r>
          </w:p>
        </w:tc>
        <w:tc>
          <w:tcPr>
            <w:tcW w:w="2714" w:type="dxa"/>
          </w:tcPr>
          <w:p w14:paraId="60447428" w14:textId="2D44CA33" w:rsidR="004E77B1" w:rsidRDefault="004E77B1" w:rsidP="00690CB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38619</m:t>
                </m:r>
              </m:oMath>
            </m:oMathPara>
          </w:p>
        </w:tc>
      </w:tr>
      <w:tr w:rsidR="004E77B1" w14:paraId="38D63804" w14:textId="77777777" w:rsidTr="00AE5D97">
        <w:tc>
          <w:tcPr>
            <w:tcW w:w="1567" w:type="dxa"/>
          </w:tcPr>
          <w:p w14:paraId="68D99502" w14:textId="77777777" w:rsidR="004E77B1" w:rsidRDefault="004E77B1" w:rsidP="00FD0C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639" w:type="dxa"/>
          </w:tcPr>
          <w:p w14:paraId="7E366216" w14:textId="5A84A60B" w:rsidR="004E77B1" w:rsidRDefault="004E77B1" w:rsidP="00FD0CF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="00F44B6D">
              <w:rPr>
                <w:rFonts w:eastAsiaTheme="minorEastAsia"/>
              </w:rPr>
              <w:t>8</w:t>
            </w:r>
          </w:p>
        </w:tc>
        <w:tc>
          <w:tcPr>
            <w:tcW w:w="2440" w:type="dxa"/>
          </w:tcPr>
          <w:p w14:paraId="6CCDC668" w14:textId="2367A531" w:rsidR="004E77B1" w:rsidRDefault="00711274" w:rsidP="00D01A9D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153</w:t>
            </w:r>
          </w:p>
        </w:tc>
        <w:tc>
          <w:tcPr>
            <w:tcW w:w="2714" w:type="dxa"/>
          </w:tcPr>
          <w:p w14:paraId="075DE992" w14:textId="06DB2286" w:rsidR="004E77B1" w:rsidRDefault="004E77B1" w:rsidP="00690CB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2310533</m:t>
                </m:r>
              </m:oMath>
            </m:oMathPara>
          </w:p>
        </w:tc>
      </w:tr>
    </w:tbl>
    <w:p w14:paraId="0D2FD137" w14:textId="77777777" w:rsidR="00D60F8D" w:rsidRDefault="00D60F8D" w:rsidP="006628C6">
      <w:pPr>
        <w:pBdr>
          <w:top w:val="single" w:sz="4" w:space="1" w:color="auto"/>
          <w:between w:val="single" w:sz="4" w:space="1" w:color="auto"/>
        </w:pBdr>
        <w:rPr>
          <w:rFonts w:eastAsiaTheme="minorEastAsia"/>
        </w:rPr>
      </w:pPr>
    </w:p>
    <w:p w14:paraId="7E79E3B3" w14:textId="77777777" w:rsidR="00492F3F" w:rsidRDefault="00492F3F" w:rsidP="003B5399">
      <w:pPr>
        <w:pBdr>
          <w:between w:val="single" w:sz="4" w:space="1" w:color="auto"/>
        </w:pBdr>
        <w:rPr>
          <w:rFonts w:eastAsiaTheme="minorEastAsia"/>
        </w:rPr>
      </w:pPr>
    </w:p>
    <w:p w14:paraId="25213720" w14:textId="3C1B3882" w:rsidR="00D60F8D" w:rsidRPr="00C00F6A" w:rsidRDefault="00C00F6A" w:rsidP="005F593E">
      <w:pPr>
        <w:pStyle w:val="ListParagraph"/>
        <w:numPr>
          <w:ilvl w:val="0"/>
          <w:numId w:val="2"/>
        </w:num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 xml:space="preserve"> AUTOMATED  MODEL SELE</w:t>
      </w:r>
      <w:r w:rsidR="00C212C3">
        <w:rPr>
          <w:rFonts w:eastAsiaTheme="minorEastAsia"/>
          <w:b/>
        </w:rPr>
        <w:t>C</w:t>
      </w:r>
      <w:r>
        <w:rPr>
          <w:rFonts w:eastAsiaTheme="minorEastAsia"/>
          <w:b/>
        </w:rPr>
        <w:t xml:space="preserve">TION </w:t>
      </w:r>
    </w:p>
    <w:p w14:paraId="064C8C16" w14:textId="3767E78F" w:rsidR="005F593E" w:rsidRDefault="005F593E" w:rsidP="005F593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D60F8D">
        <w:rPr>
          <w:rFonts w:eastAsiaTheme="minorEastAsia"/>
        </w:rPr>
        <w:t xml:space="preserve">Most variable selection procedures, as advocated in textbooks, </w:t>
      </w:r>
      <w:r w:rsidR="005531AC">
        <w:rPr>
          <w:rFonts w:eastAsiaTheme="minorEastAsia"/>
        </w:rPr>
        <w:t xml:space="preserve">appear to </w:t>
      </w:r>
      <w:r w:rsidR="00D60F8D">
        <w:rPr>
          <w:rFonts w:eastAsiaTheme="minorEastAsia"/>
        </w:rPr>
        <w:t>have difficulties when including interaction and/or curvature terms. Those same textbooks suggest that consideration of these rich models is</w:t>
      </w:r>
      <w:r w:rsidR="005B342E">
        <w:rPr>
          <w:rFonts w:eastAsiaTheme="minorEastAsia"/>
        </w:rPr>
        <w:t xml:space="preserve"> an overwhelming </w:t>
      </w:r>
      <w:r>
        <w:rPr>
          <w:rFonts w:eastAsiaTheme="minorEastAsia"/>
        </w:rPr>
        <w:t>task</w:t>
      </w:r>
      <w:r w:rsidR="005B342E">
        <w:rPr>
          <w:rFonts w:eastAsiaTheme="minorEastAsia"/>
        </w:rPr>
        <w:t>.</w:t>
      </w:r>
    </w:p>
    <w:p w14:paraId="41A6EA14" w14:textId="214FDCC2" w:rsidR="00C24F1C" w:rsidRDefault="005F593E" w:rsidP="00C24F1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C24F1C">
        <w:rPr>
          <w:rFonts w:eastAsiaTheme="minorEastAsia"/>
        </w:rPr>
        <w:t xml:space="preserve">Mendenhall and </w:t>
      </w:r>
      <w:proofErr w:type="spellStart"/>
      <w:r w:rsidR="00C24F1C">
        <w:rPr>
          <w:rFonts w:eastAsiaTheme="minorEastAsia"/>
        </w:rPr>
        <w:t>Sincich</w:t>
      </w:r>
      <w:proofErr w:type="spellEnd"/>
      <w:r w:rsidR="00C24F1C">
        <w:rPr>
          <w:rFonts w:eastAsiaTheme="minorEastAsia"/>
        </w:rPr>
        <w:t xml:space="preserve"> (2012) write</w:t>
      </w:r>
      <w:r w:rsidR="006162AE">
        <w:rPr>
          <w:rFonts w:eastAsiaTheme="minorEastAsia"/>
        </w:rPr>
        <w:t>,</w:t>
      </w:r>
      <w:r w:rsidR="00C24F1C">
        <w:rPr>
          <w:rFonts w:eastAsiaTheme="minorEastAsia"/>
        </w:rPr>
        <w:t xml:space="preserve"> after an extensive presentation of stepwise regression and all-possible-regressions: “…analysts typically do not include higher-order terms or interactions in the list of potential predictors for stepwise regression. Therefore, if no model building is performed, the final model will be a first-order, main effects model. “ and “even if the analyst includes some higher-order terms and interactions as potential predictors, the stepwise and best subsets procedures will more than likely select a nonsensical model “.   On the other hand, </w:t>
      </w:r>
      <w:r w:rsidR="000A449B">
        <w:rPr>
          <w:rFonts w:eastAsiaTheme="minorEastAsia"/>
        </w:rPr>
        <w:t>the authors</w:t>
      </w:r>
      <w:r w:rsidR="00C24F1C">
        <w:rPr>
          <w:rFonts w:eastAsiaTheme="minorEastAsia"/>
        </w:rPr>
        <w:t xml:space="preserve"> note</w:t>
      </w:r>
      <w:r w:rsidR="000A449B">
        <w:rPr>
          <w:rFonts w:eastAsiaTheme="minorEastAsia"/>
        </w:rPr>
        <w:t>:</w:t>
      </w:r>
      <w:r w:rsidR="00C24F1C">
        <w:rPr>
          <w:rFonts w:eastAsiaTheme="minorEastAsia"/>
        </w:rPr>
        <w:t xml:space="preserve"> “Most real-world relationships between variables are not linear, and these relationships often are moderated by another variable (i.e. interaction exists).” </w:t>
      </w:r>
    </w:p>
    <w:p w14:paraId="28091EC6" w14:textId="76A7C7C2" w:rsidR="002E66A1" w:rsidRDefault="00496048" w:rsidP="005F593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775710">
        <w:rPr>
          <w:rFonts w:eastAsiaTheme="minorEastAsia"/>
        </w:rPr>
        <w:t xml:space="preserve">The much venerated (at least in our eyes), Ramsey and Schafer (2002), in their chapter on variable selection, write: “The SAT study featured </w:t>
      </w:r>
      <w:ins w:id="2" w:author="Ken Aho" w:date="2017-04-21T09:08:00Z">
        <w:r w:rsidR="00690CBB">
          <w:rPr>
            <w:rFonts w:eastAsiaTheme="minorEastAsia"/>
            <w:i/>
          </w:rPr>
          <w:t>k</w:t>
        </w:r>
      </w:ins>
      <w:del w:id="3" w:author="Ken Aho" w:date="2017-04-21T09:08:00Z">
        <w:r w:rsidR="00775710" w:rsidRPr="006041CB" w:rsidDel="00690CBB">
          <w:rPr>
            <w:rFonts w:eastAsiaTheme="minorEastAsia"/>
            <w:i/>
          </w:rPr>
          <w:delText>K</w:delText>
        </w:r>
      </w:del>
      <w:r w:rsidR="00775710">
        <w:rPr>
          <w:rFonts w:eastAsiaTheme="minorEastAsia"/>
        </w:rPr>
        <w:t>=6 explanatory variables. The SSOM (saturated second order model)</w:t>
      </w:r>
      <w:r w:rsidR="00D60F8D">
        <w:rPr>
          <w:rFonts w:eastAsiaTheme="minorEastAsia"/>
        </w:rPr>
        <w:t xml:space="preserve"> </w:t>
      </w:r>
      <w:r w:rsidR="002E66A1">
        <w:rPr>
          <w:rFonts w:eastAsiaTheme="minorEastAsia"/>
        </w:rPr>
        <w:t>for that problem contains 28 parameters. …and the total of all hierarchical models to consider is 2,104,489.  Things quickly get out of hand, and it becomes necessary to plan a strategy for sorting through some-but not all- of the models for promising candidates.</w:t>
      </w:r>
      <w:r w:rsidR="00C53727">
        <w:rPr>
          <w:rFonts w:eastAsiaTheme="minorEastAsia"/>
        </w:rPr>
        <w:t>”</w:t>
      </w:r>
      <w:r w:rsidR="00C24F1C">
        <w:rPr>
          <w:rFonts w:eastAsiaTheme="minorEastAsia"/>
        </w:rPr>
        <w:t xml:space="preserve"> </w:t>
      </w:r>
      <w:r w:rsidR="002E66A1">
        <w:rPr>
          <w:rFonts w:eastAsiaTheme="minorEastAsia"/>
        </w:rPr>
        <w:t xml:space="preserve">The </w:t>
      </w:r>
      <w:r w:rsidR="00C53727">
        <w:rPr>
          <w:rFonts w:eastAsiaTheme="minorEastAsia"/>
        </w:rPr>
        <w:t xml:space="preserve">authors go on to suggest a bewildering variety of ad hoc approaches for further exploration of the data for better models. </w:t>
      </w:r>
    </w:p>
    <w:p w14:paraId="68295424" w14:textId="663B72DB" w:rsidR="004E77B1" w:rsidRDefault="00C53727" w:rsidP="005F593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A63C8A">
        <w:rPr>
          <w:rFonts w:eastAsiaTheme="minorEastAsia"/>
        </w:rPr>
        <w:t xml:space="preserve">Montgomery, Peck and </w:t>
      </w:r>
      <w:proofErr w:type="spellStart"/>
      <w:r w:rsidR="00A31AB5">
        <w:rPr>
          <w:rFonts w:eastAsiaTheme="minorEastAsia"/>
        </w:rPr>
        <w:t>Vinning</w:t>
      </w:r>
      <w:proofErr w:type="spellEnd"/>
      <w:r w:rsidR="00A31AB5">
        <w:rPr>
          <w:rFonts w:eastAsiaTheme="minorEastAsia"/>
        </w:rPr>
        <w:t xml:space="preserve"> (</w:t>
      </w:r>
      <w:r w:rsidR="004E77B1">
        <w:rPr>
          <w:rFonts w:eastAsiaTheme="minorEastAsia"/>
        </w:rPr>
        <w:t>2012) and Weisberg (2014) simply ignore interaction and curvature in their chapters on variable selection and discuss only models with main effects.</w:t>
      </w:r>
      <w:r w:rsidR="00A63C8A">
        <w:rPr>
          <w:rFonts w:eastAsiaTheme="minorEastAsia"/>
        </w:rPr>
        <w:t xml:space="preserve"> It should be noted that the more carefully a textbook discusses curvature and/or interaction in the ear</w:t>
      </w:r>
      <w:r w:rsidR="00D40EB4">
        <w:rPr>
          <w:rFonts w:eastAsiaTheme="minorEastAsia"/>
        </w:rPr>
        <w:t xml:space="preserve">lier chapters of the book, the </w:t>
      </w:r>
      <w:r w:rsidR="00A31AB5">
        <w:rPr>
          <w:rFonts w:eastAsiaTheme="minorEastAsia"/>
        </w:rPr>
        <w:t xml:space="preserve">more glaring </w:t>
      </w:r>
      <w:r w:rsidR="00A63C8A">
        <w:rPr>
          <w:rFonts w:eastAsiaTheme="minorEastAsia"/>
        </w:rPr>
        <w:t xml:space="preserve">the omission </w:t>
      </w:r>
      <w:r w:rsidR="00A31AB5">
        <w:rPr>
          <w:rFonts w:eastAsiaTheme="minorEastAsia"/>
        </w:rPr>
        <w:t xml:space="preserve">of </w:t>
      </w:r>
      <w:r w:rsidR="00D40EB4">
        <w:rPr>
          <w:rFonts w:eastAsiaTheme="minorEastAsia"/>
        </w:rPr>
        <w:t>these idea</w:t>
      </w:r>
      <w:r w:rsidR="00A63C8A">
        <w:rPr>
          <w:rFonts w:eastAsiaTheme="minorEastAsia"/>
        </w:rPr>
        <w:t>s in chapters on variable selection.</w:t>
      </w:r>
      <w:r w:rsidR="004E77B1">
        <w:rPr>
          <w:rFonts w:eastAsiaTheme="minorEastAsia"/>
        </w:rPr>
        <w:t xml:space="preserve"> </w:t>
      </w:r>
    </w:p>
    <w:p w14:paraId="00EE5C7D" w14:textId="0B8BCE19" w:rsidR="00C53727" w:rsidRDefault="005F593E" w:rsidP="005F593E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2E66A1">
        <w:rPr>
          <w:rFonts w:eastAsiaTheme="minorEastAsia"/>
        </w:rPr>
        <w:t xml:space="preserve">Clearly </w:t>
      </w:r>
      <w:r w:rsidR="000A449B">
        <w:rPr>
          <w:rFonts w:eastAsiaTheme="minorEastAsia"/>
        </w:rPr>
        <w:t xml:space="preserve">second order </w:t>
      </w:r>
      <w:r w:rsidR="002E66A1">
        <w:rPr>
          <w:rFonts w:eastAsiaTheme="minorEastAsia"/>
        </w:rPr>
        <w:t>model select</w:t>
      </w:r>
      <w:r w:rsidR="00C53727">
        <w:rPr>
          <w:rFonts w:eastAsiaTheme="minorEastAsia"/>
        </w:rPr>
        <w:t xml:space="preserve">ion </w:t>
      </w:r>
      <w:r w:rsidR="00D7161A">
        <w:rPr>
          <w:rFonts w:eastAsiaTheme="minorEastAsia"/>
        </w:rPr>
        <w:t xml:space="preserve">is </w:t>
      </w:r>
      <w:r w:rsidR="002E66A1">
        <w:rPr>
          <w:rFonts w:eastAsiaTheme="minorEastAsia"/>
        </w:rPr>
        <w:t xml:space="preserve">complicated. We need to include curvature and interaction terms, but the possible models grow so quickly that exhaustive consideration of all valid </w:t>
      </w:r>
      <w:r w:rsidR="00F32C85">
        <w:rPr>
          <w:rFonts w:eastAsiaTheme="minorEastAsia"/>
        </w:rPr>
        <w:t xml:space="preserve">reduced </w:t>
      </w:r>
      <w:r w:rsidR="008C3F40">
        <w:rPr>
          <w:rFonts w:eastAsiaTheme="minorEastAsia"/>
        </w:rPr>
        <w:t xml:space="preserve">models </w:t>
      </w:r>
      <w:r w:rsidR="005531AC">
        <w:rPr>
          <w:rFonts w:eastAsiaTheme="minorEastAsia"/>
        </w:rPr>
        <w:t>is impractical</w:t>
      </w:r>
      <w:r w:rsidR="002E66A1">
        <w:rPr>
          <w:rFonts w:eastAsiaTheme="minorEastAsia"/>
        </w:rPr>
        <w:t xml:space="preserve">. </w:t>
      </w:r>
    </w:p>
    <w:p w14:paraId="3F07D71A" w14:textId="77777777" w:rsidR="00D559A5" w:rsidRDefault="00D559A5">
      <w:pPr>
        <w:rPr>
          <w:rFonts w:eastAsiaTheme="minorEastAsia"/>
        </w:rPr>
      </w:pPr>
    </w:p>
    <w:p w14:paraId="1E254E01" w14:textId="70F845FD" w:rsidR="00A63C8A" w:rsidRPr="0092110C" w:rsidRDefault="007D5240" w:rsidP="00AE5D97">
      <w:pPr>
        <w:pStyle w:val="ListParagraph"/>
        <w:numPr>
          <w:ilvl w:val="0"/>
          <w:numId w:val="2"/>
        </w:numPr>
        <w:spacing w:after="0"/>
        <w:jc w:val="center"/>
        <w:rPr>
          <w:rFonts w:eastAsiaTheme="minorEastAsia"/>
          <w:b/>
        </w:rPr>
      </w:pPr>
      <w:r w:rsidRPr="0092110C">
        <w:rPr>
          <w:rFonts w:eastAsiaTheme="minorEastAsia"/>
          <w:b/>
        </w:rPr>
        <w:lastRenderedPageBreak/>
        <w:t>STEP</w:t>
      </w:r>
      <w:r w:rsidR="00A63C8A" w:rsidRPr="0092110C">
        <w:rPr>
          <w:rFonts w:eastAsiaTheme="minorEastAsia"/>
          <w:b/>
        </w:rPr>
        <w:t>AIC</w:t>
      </w:r>
      <w:r w:rsidR="00EF511D" w:rsidRPr="0092110C">
        <w:rPr>
          <w:rFonts w:eastAsiaTheme="minorEastAsia"/>
          <w:b/>
        </w:rPr>
        <w:t xml:space="preserve"> AND GREEDY</w:t>
      </w:r>
    </w:p>
    <w:p w14:paraId="765B433D" w14:textId="77777777" w:rsidR="00A63C8A" w:rsidRDefault="00A63C8A" w:rsidP="00AE5D97">
      <w:pPr>
        <w:spacing w:after="0"/>
        <w:jc w:val="center"/>
        <w:rPr>
          <w:rFonts w:eastAsiaTheme="minorEastAsia"/>
        </w:rPr>
      </w:pPr>
    </w:p>
    <w:p w14:paraId="30F30210" w14:textId="16BDA058" w:rsidR="00A63C8A" w:rsidRDefault="00496048" w:rsidP="00A63C8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</w:t>
      </w:r>
      <w:proofErr w:type="spellStart"/>
      <w:r w:rsidR="00A63C8A">
        <w:rPr>
          <w:rFonts w:eastAsiaTheme="minorEastAsia"/>
        </w:rPr>
        <w:t>StepAIC</w:t>
      </w:r>
      <w:proofErr w:type="spellEnd"/>
      <w:r w:rsidR="00A63C8A">
        <w:rPr>
          <w:rFonts w:eastAsiaTheme="minorEastAsia"/>
        </w:rPr>
        <w:t xml:space="preserve"> has </w:t>
      </w:r>
      <w:r w:rsidR="00DA5077">
        <w:rPr>
          <w:rFonts w:eastAsiaTheme="minorEastAsia"/>
        </w:rPr>
        <w:t xml:space="preserve">several </w:t>
      </w:r>
      <w:r w:rsidR="00D7161A">
        <w:rPr>
          <w:rFonts w:eastAsiaTheme="minorEastAsia"/>
        </w:rPr>
        <w:t>directional</w:t>
      </w:r>
      <w:r w:rsidR="00DA5077">
        <w:rPr>
          <w:rFonts w:eastAsiaTheme="minorEastAsia"/>
        </w:rPr>
        <w:t xml:space="preserve"> </w:t>
      </w:r>
      <w:r w:rsidR="00A63C8A">
        <w:rPr>
          <w:rFonts w:eastAsiaTheme="minorEastAsia"/>
        </w:rPr>
        <w:t>options</w:t>
      </w:r>
      <w:r w:rsidR="00DA5077">
        <w:rPr>
          <w:rFonts w:eastAsiaTheme="minorEastAsia"/>
        </w:rPr>
        <w:t xml:space="preserve"> </w:t>
      </w:r>
      <w:proofErr w:type="gramStart"/>
      <w:r w:rsidR="00DA5077">
        <w:rPr>
          <w:rFonts w:eastAsiaTheme="minorEastAsia"/>
        </w:rPr>
        <w:t>including</w:t>
      </w:r>
      <w:r w:rsidR="00ED0EDB">
        <w:rPr>
          <w:rFonts w:eastAsiaTheme="minorEastAsia"/>
        </w:rPr>
        <w:t xml:space="preserve"> </w:t>
      </w:r>
      <w:r w:rsidR="00D7161A">
        <w:rPr>
          <w:rFonts w:eastAsiaTheme="minorEastAsia"/>
        </w:rPr>
        <w:t>”</w:t>
      </w:r>
      <w:proofErr w:type="gramEnd"/>
      <w:r w:rsidR="00DA5077">
        <w:rPr>
          <w:rFonts w:eastAsiaTheme="minorEastAsia"/>
        </w:rPr>
        <w:t>forward</w:t>
      </w:r>
      <w:r w:rsidR="00D7161A">
        <w:rPr>
          <w:rFonts w:eastAsiaTheme="minorEastAsia"/>
        </w:rPr>
        <w:t>”</w:t>
      </w:r>
      <w:r w:rsidR="00DA5077">
        <w:rPr>
          <w:rFonts w:eastAsiaTheme="minorEastAsia"/>
        </w:rPr>
        <w:t xml:space="preserve">, </w:t>
      </w:r>
      <w:r w:rsidR="00D7161A">
        <w:rPr>
          <w:rFonts w:eastAsiaTheme="minorEastAsia"/>
        </w:rPr>
        <w:t>“</w:t>
      </w:r>
      <w:r w:rsidR="00DA5077">
        <w:rPr>
          <w:rFonts w:eastAsiaTheme="minorEastAsia"/>
        </w:rPr>
        <w:t>backward</w:t>
      </w:r>
      <w:r w:rsidR="00D7161A">
        <w:rPr>
          <w:rFonts w:eastAsiaTheme="minorEastAsia"/>
        </w:rPr>
        <w:t>”</w:t>
      </w:r>
      <w:r w:rsidR="00DA5077">
        <w:rPr>
          <w:rFonts w:eastAsiaTheme="minorEastAsia"/>
        </w:rPr>
        <w:t xml:space="preserve"> and </w:t>
      </w:r>
      <w:r w:rsidR="00D7161A">
        <w:rPr>
          <w:rFonts w:eastAsiaTheme="minorEastAsia"/>
        </w:rPr>
        <w:t>“</w:t>
      </w:r>
      <w:r w:rsidR="00DA5077">
        <w:rPr>
          <w:rFonts w:eastAsiaTheme="minorEastAsia"/>
        </w:rPr>
        <w:t>both.</w:t>
      </w:r>
      <w:r w:rsidR="00D7161A">
        <w:rPr>
          <w:rFonts w:eastAsiaTheme="minorEastAsia"/>
        </w:rPr>
        <w:t>”</w:t>
      </w:r>
      <w:r w:rsidR="00DA5077">
        <w:rPr>
          <w:rFonts w:eastAsiaTheme="minorEastAsia"/>
        </w:rPr>
        <w:t xml:space="preserve"> W</w:t>
      </w:r>
      <w:r w:rsidR="00A63C8A">
        <w:rPr>
          <w:rFonts w:eastAsiaTheme="minorEastAsia"/>
        </w:rPr>
        <w:t>e describe the backward selection version of the algorithm</w:t>
      </w:r>
      <w:ins w:id="4" w:author="Ken Aho" w:date="2017-04-21T09:09:00Z">
        <w:r w:rsidR="00690CBB">
          <w:rPr>
            <w:rFonts w:eastAsiaTheme="minorEastAsia"/>
          </w:rPr>
          <w:t>.  This is</w:t>
        </w:r>
      </w:ins>
      <w:ins w:id="5" w:author="Ken Aho" w:date="2017-04-21T09:08:00Z">
        <w:r w:rsidR="00690CBB">
          <w:rPr>
            <w:rFonts w:eastAsiaTheme="minorEastAsia"/>
          </w:rPr>
          <w:t xml:space="preserve"> the default </w:t>
        </w:r>
      </w:ins>
      <w:ins w:id="6" w:author="Ken Aho" w:date="2017-04-21T09:09:00Z">
        <w:r w:rsidR="00690CBB">
          <w:rPr>
            <w:rFonts w:eastAsiaTheme="minorEastAsia"/>
          </w:rPr>
          <w:t xml:space="preserve">method </w:t>
        </w:r>
      </w:ins>
      <w:ins w:id="7" w:author="Ken Aho" w:date="2017-04-21T09:08:00Z">
        <w:r w:rsidR="00690CBB">
          <w:rPr>
            <w:rFonts w:eastAsiaTheme="minorEastAsia"/>
          </w:rPr>
          <w:t xml:space="preserve">if a </w:t>
        </w:r>
      </w:ins>
      <w:ins w:id="8" w:author="Ken Aho" w:date="2017-04-21T09:09:00Z">
        <w:r w:rsidR="00690CBB">
          <w:rPr>
            <w:rFonts w:eastAsiaTheme="minorEastAsia"/>
          </w:rPr>
          <w:t>“</w:t>
        </w:r>
      </w:ins>
      <w:ins w:id="9" w:author="Ken Aho" w:date="2017-04-21T09:08:00Z">
        <w:r w:rsidR="00690CBB">
          <w:rPr>
            <w:rFonts w:eastAsiaTheme="minorEastAsia"/>
          </w:rPr>
          <w:t>scope</w:t>
        </w:r>
      </w:ins>
      <w:ins w:id="10" w:author="Ken Aho" w:date="2017-04-21T09:09:00Z">
        <w:r w:rsidR="00690CBB">
          <w:rPr>
            <w:rFonts w:eastAsiaTheme="minorEastAsia"/>
          </w:rPr>
          <w:t>”</w:t>
        </w:r>
      </w:ins>
      <w:ins w:id="11" w:author="Ken Aho" w:date="2017-04-21T09:08:00Z">
        <w:r w:rsidR="00690CBB">
          <w:rPr>
            <w:rFonts w:eastAsiaTheme="minorEastAsia"/>
          </w:rPr>
          <w:t xml:space="preserve"> argument is not specified</w:t>
        </w:r>
      </w:ins>
      <w:r w:rsidR="00A63C8A">
        <w:rPr>
          <w:rFonts w:eastAsiaTheme="minorEastAsia"/>
        </w:rPr>
        <w:t xml:space="preserve">. </w:t>
      </w:r>
    </w:p>
    <w:p w14:paraId="311D7D5C" w14:textId="71E9A6EA" w:rsidR="007D5240" w:rsidRDefault="00496048" w:rsidP="00A63C8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7D5240"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stepAIC</w:t>
      </w:r>
      <w:proofErr w:type="spellEnd"/>
      <w:r>
        <w:rPr>
          <w:rFonts w:eastAsiaTheme="minorEastAsia"/>
        </w:rPr>
        <w:t xml:space="preserve"> </w:t>
      </w:r>
      <w:r w:rsidR="007D5240">
        <w:rPr>
          <w:rFonts w:eastAsiaTheme="minorEastAsia"/>
        </w:rPr>
        <w:t>algorithm:</w:t>
      </w:r>
    </w:p>
    <w:p w14:paraId="0BF62388" w14:textId="77777777" w:rsidR="007D5240" w:rsidRDefault="007D5240" w:rsidP="00A63C8A">
      <w:pPr>
        <w:spacing w:after="0"/>
        <w:rPr>
          <w:rFonts w:eastAsiaTheme="minorEastAsia"/>
        </w:rPr>
      </w:pPr>
    </w:p>
    <w:p w14:paraId="179416AA" w14:textId="56044EA4" w:rsidR="007D5240" w:rsidRDefault="005B342E" w:rsidP="00AE5D97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Form a very </w:t>
      </w:r>
      <w:r w:rsidR="007D5240">
        <w:rPr>
          <w:rFonts w:eastAsiaTheme="minorEastAsia"/>
        </w:rPr>
        <w:t>rich model, often the complete second order model</w:t>
      </w:r>
    </w:p>
    <w:p w14:paraId="159AD512" w14:textId="4597EA33" w:rsidR="007D5240" w:rsidRDefault="007D5240" w:rsidP="00AE5D97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>Consider all variables currently eligible to be dropped</w:t>
      </w:r>
      <w:r w:rsidR="00C212C3">
        <w:rPr>
          <w:rFonts w:eastAsiaTheme="minorEastAsia"/>
        </w:rPr>
        <w:t xml:space="preserve"> (main effects cannot be dropped in associated interaction and/or curvature terms are in the model)</w:t>
      </w:r>
      <w:r>
        <w:rPr>
          <w:rFonts w:eastAsiaTheme="minorEastAsia"/>
        </w:rPr>
        <w:t>, fit each associated model and compute the AIC value for that model.</w:t>
      </w:r>
    </w:p>
    <w:p w14:paraId="2C83EA7A" w14:textId="114A8A02" w:rsidR="007D5240" w:rsidRDefault="007D5240" w:rsidP="00AE5D97">
      <w:pPr>
        <w:pStyle w:val="ListParagraph"/>
        <w:numPr>
          <w:ilvl w:val="0"/>
          <w:numId w:val="3"/>
        </w:numPr>
        <w:spacing w:after="0"/>
        <w:rPr>
          <w:rFonts w:eastAsiaTheme="minorEastAsia"/>
        </w:rPr>
      </w:pPr>
      <w:r>
        <w:rPr>
          <w:rFonts w:eastAsiaTheme="minorEastAsia"/>
        </w:rPr>
        <w:t>Drop the variable with associated model having the lowest AIC value.</w:t>
      </w:r>
    </w:p>
    <w:p w14:paraId="739D2CFD" w14:textId="72A0EAE4" w:rsidR="007D5240" w:rsidRDefault="007D5240">
      <w:pPr>
        <w:pStyle w:val="ListParagraph"/>
        <w:spacing w:after="0"/>
        <w:rPr>
          <w:rFonts w:eastAsiaTheme="minorEastAsia"/>
        </w:rPr>
        <w:pPrChange w:id="12" w:author="derrdewa" w:date="2017-04-20T15:36:00Z">
          <w:pPr>
            <w:pStyle w:val="ListParagraph"/>
            <w:numPr>
              <w:numId w:val="3"/>
            </w:numPr>
            <w:spacing w:after="0"/>
            <w:ind w:hanging="360"/>
          </w:pPr>
        </w:pPrChange>
      </w:pPr>
      <w:r>
        <w:rPr>
          <w:rFonts w:eastAsiaTheme="minorEastAsia"/>
        </w:rPr>
        <w:t>Repeat until all variables have been dropped.</w:t>
      </w:r>
    </w:p>
    <w:p w14:paraId="58A6DA6D" w14:textId="14F62DBA" w:rsidR="00496048" w:rsidRPr="00496048" w:rsidRDefault="00496048" w:rsidP="0049604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  </w:t>
      </w:r>
      <w:ins w:id="13" w:author="derrdewa" w:date="2017-04-20T15:48:00Z">
        <w:r w:rsidR="00F4237B">
          <w:rPr>
            <w:rFonts w:eastAsiaTheme="minorEastAsia"/>
          </w:rPr>
          <w:t>T</w:t>
        </w:r>
      </w:ins>
      <w:del w:id="14" w:author="derrdewa" w:date="2017-04-20T15:48:00Z">
        <w:r w:rsidDel="00F4237B">
          <w:rPr>
            <w:rFonts w:eastAsiaTheme="minorEastAsia"/>
          </w:rPr>
          <w:delText>Pick t</w:delText>
        </w:r>
      </w:del>
      <w:r>
        <w:rPr>
          <w:rFonts w:eastAsiaTheme="minorEastAsia"/>
        </w:rPr>
        <w:t>he model with the best score</w:t>
      </w:r>
      <w:ins w:id="15" w:author="derrdewa" w:date="2017-04-20T15:48:00Z">
        <w:r w:rsidR="00F4237B">
          <w:rPr>
            <w:rFonts w:eastAsiaTheme="minorEastAsia"/>
          </w:rPr>
          <w:t xml:space="preserve"> is chosen</w:t>
        </w:r>
      </w:ins>
      <w:r>
        <w:rPr>
          <w:rFonts w:eastAsiaTheme="minorEastAsia"/>
        </w:rPr>
        <w:t>.</w:t>
      </w:r>
    </w:p>
    <w:p w14:paraId="245921BA" w14:textId="77777777" w:rsidR="007D5240" w:rsidRDefault="007D5240" w:rsidP="007D5240">
      <w:pPr>
        <w:spacing w:after="0"/>
        <w:rPr>
          <w:rFonts w:eastAsiaTheme="minorEastAsia"/>
        </w:rPr>
      </w:pPr>
    </w:p>
    <w:p w14:paraId="702D9681" w14:textId="3045E26D" w:rsidR="00A63C8A" w:rsidRPr="00F4237B" w:rsidRDefault="00496048" w:rsidP="005F593E">
      <w:pPr>
        <w:spacing w:after="0"/>
        <w:rPr>
          <w:rFonts w:eastAsiaTheme="minorEastAsia"/>
        </w:rPr>
      </w:pPr>
      <w:r w:rsidRPr="00F4237B">
        <w:rPr>
          <w:rFonts w:eastAsiaTheme="minorEastAsia"/>
        </w:rPr>
        <w:t xml:space="preserve">  </w:t>
      </w:r>
      <w:r w:rsidR="007D5240" w:rsidRPr="00F4237B">
        <w:rPr>
          <w:rFonts w:eastAsiaTheme="minorEastAsia"/>
        </w:rPr>
        <w:t>Two of the authors have, in practice,</w:t>
      </w:r>
      <w:r w:rsidR="00F32C85" w:rsidRPr="00F4237B">
        <w:rPr>
          <w:rFonts w:eastAsiaTheme="minorEastAsia"/>
        </w:rPr>
        <w:t xml:space="preserve"> often</w:t>
      </w:r>
      <w:r w:rsidR="007D5240" w:rsidRPr="00F4237B">
        <w:rPr>
          <w:rFonts w:eastAsiaTheme="minorEastAsia"/>
        </w:rPr>
        <w:t xml:space="preserve"> used a </w:t>
      </w:r>
      <w:del w:id="16" w:author="derrdewa" w:date="2017-04-20T15:54:00Z">
        <w:r w:rsidR="008C3F40" w:rsidRPr="00F4237B" w:rsidDel="00F4237B">
          <w:rPr>
            <w:rFonts w:eastAsiaTheme="minorEastAsia"/>
          </w:rPr>
          <w:delText>simil</w:delText>
        </w:r>
      </w:del>
      <w:del w:id="17" w:author="derrdewa" w:date="2017-04-20T15:53:00Z">
        <w:r w:rsidR="008C3F40" w:rsidRPr="00F4237B" w:rsidDel="00F4237B">
          <w:rPr>
            <w:rFonts w:eastAsiaTheme="minorEastAsia"/>
          </w:rPr>
          <w:delText xml:space="preserve">ar but </w:delText>
        </w:r>
      </w:del>
      <w:r w:rsidR="008C3F40" w:rsidRPr="00F4237B">
        <w:rPr>
          <w:rFonts w:eastAsiaTheme="minorEastAsia"/>
        </w:rPr>
        <w:t>simpler</w:t>
      </w:r>
      <w:r w:rsidR="00012098" w:rsidRPr="00F4237B">
        <w:rPr>
          <w:rFonts w:eastAsiaTheme="minorEastAsia"/>
        </w:rPr>
        <w:t xml:space="preserve"> </w:t>
      </w:r>
      <w:del w:id="18" w:author="derrdewa" w:date="2017-04-20T15:53:00Z">
        <w:r w:rsidR="00DA5077" w:rsidRPr="00F4237B" w:rsidDel="00F4237B">
          <w:rPr>
            <w:rFonts w:eastAsiaTheme="minorEastAsia"/>
          </w:rPr>
          <w:delText xml:space="preserve">non-automated </w:delText>
        </w:r>
      </w:del>
      <w:r w:rsidR="00DA5077" w:rsidRPr="00F4237B">
        <w:rPr>
          <w:rFonts w:eastAsiaTheme="minorEastAsia"/>
        </w:rPr>
        <w:t>approach</w:t>
      </w:r>
      <w:ins w:id="19" w:author="derrdewa" w:date="2017-04-20T15:54:00Z">
        <w:r w:rsidR="00F4237B">
          <w:rPr>
            <w:rFonts w:eastAsiaTheme="minorEastAsia"/>
          </w:rPr>
          <w:t>, given by the algorithm below</w:t>
        </w:r>
      </w:ins>
      <w:r w:rsidR="007D5240" w:rsidRPr="00F4237B">
        <w:rPr>
          <w:rFonts w:eastAsiaTheme="minorEastAsia"/>
        </w:rPr>
        <w:t>.</w:t>
      </w:r>
      <w:r w:rsidR="00E1060C" w:rsidRPr="00F4237B">
        <w:rPr>
          <w:rFonts w:eastAsiaTheme="minorEastAsia"/>
        </w:rPr>
        <w:t xml:space="preserve"> In fa</w:t>
      </w:r>
      <w:r w:rsidR="007D5240" w:rsidRPr="00F4237B">
        <w:rPr>
          <w:rFonts w:eastAsiaTheme="minorEastAsia"/>
        </w:rPr>
        <w:t xml:space="preserve">ct, this </w:t>
      </w:r>
      <w:r w:rsidR="00D559A5" w:rsidRPr="00F4237B">
        <w:rPr>
          <w:rFonts w:eastAsiaTheme="minorEastAsia"/>
        </w:rPr>
        <w:t>method</w:t>
      </w:r>
      <w:r w:rsidR="00DA5077" w:rsidRPr="00F4237B">
        <w:rPr>
          <w:rFonts w:eastAsiaTheme="minorEastAsia"/>
        </w:rPr>
        <w:t xml:space="preserve"> </w:t>
      </w:r>
      <w:r w:rsidR="007D5240" w:rsidRPr="00F4237B">
        <w:rPr>
          <w:rFonts w:eastAsiaTheme="minorEastAsia"/>
        </w:rPr>
        <w:t>is probably in wide use by practitioners, although it seems to have never impacted textbook writers.</w:t>
      </w:r>
    </w:p>
    <w:p w14:paraId="4CBB3E9C" w14:textId="77777777" w:rsidR="00836229" w:rsidRDefault="00836229" w:rsidP="005F593E">
      <w:pPr>
        <w:spacing w:after="0"/>
      </w:pPr>
    </w:p>
    <w:p w14:paraId="465DD7E3" w14:textId="2E17924C" w:rsidR="003F111F" w:rsidRDefault="005F593E" w:rsidP="005F593E">
      <w:pPr>
        <w:spacing w:after="0"/>
      </w:pPr>
      <w:r>
        <w:t xml:space="preserve">   </w:t>
      </w:r>
      <w:r w:rsidR="00B70011">
        <w:t xml:space="preserve">The </w:t>
      </w:r>
      <w:r w:rsidR="00496048">
        <w:t xml:space="preserve">Greedy </w:t>
      </w:r>
      <w:r w:rsidR="00B70011">
        <w:t>al</w:t>
      </w:r>
      <w:r w:rsidR="003F111F">
        <w:t>g</w:t>
      </w:r>
      <w:r w:rsidR="00B70011">
        <w:t>o</w:t>
      </w:r>
      <w:r w:rsidR="003F111F">
        <w:t>r</w:t>
      </w:r>
      <w:r w:rsidR="00B70011">
        <w:t>i</w:t>
      </w:r>
      <w:r>
        <w:t>thm:</w:t>
      </w:r>
      <w:r w:rsidR="00C263B6">
        <w:t xml:space="preserve"> </w:t>
      </w:r>
    </w:p>
    <w:p w14:paraId="19300AEA" w14:textId="65EA5E0B" w:rsidR="003F111F" w:rsidRDefault="003F111F" w:rsidP="005F593E">
      <w:pPr>
        <w:pStyle w:val="ListParagraph"/>
        <w:numPr>
          <w:ilvl w:val="0"/>
          <w:numId w:val="1"/>
        </w:numPr>
        <w:spacing w:after="0"/>
      </w:pPr>
      <w:r>
        <w:t xml:space="preserve">Form </w:t>
      </w:r>
      <w:r w:rsidR="007D5240">
        <w:t xml:space="preserve">a very rich model, often the </w:t>
      </w:r>
      <w:r>
        <w:t>complete second order model</w:t>
      </w:r>
      <w:r w:rsidR="00D40EB4">
        <w:t xml:space="preserve">. Assign </w:t>
      </w:r>
      <w:r w:rsidR="007D5240">
        <w:t>a score to this model.</w:t>
      </w:r>
    </w:p>
    <w:p w14:paraId="631F789D" w14:textId="70006D55" w:rsidR="003F111F" w:rsidRDefault="003F111F" w:rsidP="005F593E">
      <w:pPr>
        <w:pStyle w:val="ListParagraph"/>
        <w:numPr>
          <w:ilvl w:val="0"/>
          <w:numId w:val="1"/>
        </w:numPr>
        <w:spacing w:after="0"/>
      </w:pPr>
      <w:r>
        <w:t>Pick a variable to drop, from the list of eligible variables</w:t>
      </w:r>
      <w:r w:rsidR="00C212C3">
        <w:t xml:space="preserve"> (as defined above)</w:t>
      </w:r>
      <w:r w:rsidR="00D5026B">
        <w:t xml:space="preserve">. The eligible variable with the smallest </w:t>
      </w:r>
      <w:r w:rsidR="00D5026B" w:rsidRPr="007E2C18">
        <w:rPr>
          <w:i/>
        </w:rPr>
        <w:t>t</w:t>
      </w:r>
      <w:r w:rsidR="00D5026B">
        <w:t>-statistic (in magnitude) is chosen.</w:t>
      </w:r>
    </w:p>
    <w:p w14:paraId="4963156C" w14:textId="77777777" w:rsidR="003F111F" w:rsidRDefault="00470B56" w:rsidP="005F593E">
      <w:pPr>
        <w:pStyle w:val="ListParagraph"/>
        <w:numPr>
          <w:ilvl w:val="0"/>
          <w:numId w:val="1"/>
        </w:numPr>
        <w:spacing w:after="0"/>
      </w:pPr>
      <w:r>
        <w:t>Drop that</w:t>
      </w:r>
      <w:r w:rsidR="00C84740">
        <w:t xml:space="preserve"> variable and a</w:t>
      </w:r>
      <w:r w:rsidR="003F111F">
        <w:t xml:space="preserve">ssign a score </w:t>
      </w:r>
      <w:r w:rsidR="00D76619">
        <w:t xml:space="preserve">to </w:t>
      </w:r>
      <w:r w:rsidR="003F111F">
        <w:t>the new model</w:t>
      </w:r>
    </w:p>
    <w:p w14:paraId="7939A9C5" w14:textId="77777777" w:rsidR="003F111F" w:rsidRDefault="00470B56" w:rsidP="005F593E">
      <w:pPr>
        <w:pStyle w:val="ListParagraph"/>
        <w:spacing w:after="0"/>
      </w:pPr>
      <w:r>
        <w:t xml:space="preserve">Repeat </w:t>
      </w:r>
      <w:r w:rsidR="003F111F">
        <w:t xml:space="preserve">until all variables have been dropped. </w:t>
      </w:r>
      <w:r w:rsidR="003F111F">
        <w:tab/>
      </w:r>
    </w:p>
    <w:p w14:paraId="3432ED18" w14:textId="77777777" w:rsidR="003F111F" w:rsidRDefault="003F111F" w:rsidP="005F593E">
      <w:pPr>
        <w:spacing w:after="0"/>
        <w:rPr>
          <w:ins w:id="20" w:author="derrdewa" w:date="2017-04-20T15:50:00Z"/>
        </w:rPr>
      </w:pPr>
      <w:r>
        <w:t>The model with the best score is chosen.</w:t>
      </w:r>
    </w:p>
    <w:p w14:paraId="355511BC" w14:textId="77777777" w:rsidR="00F4237B" w:rsidRDefault="00F4237B" w:rsidP="005F593E">
      <w:pPr>
        <w:spacing w:after="0"/>
        <w:rPr>
          <w:ins w:id="21" w:author="derrdewa" w:date="2017-04-20T15:50:00Z"/>
        </w:rPr>
      </w:pPr>
    </w:p>
    <w:p w14:paraId="1B96255A" w14:textId="6855750F" w:rsidR="00F4237B" w:rsidRDefault="00F4237B" w:rsidP="005F593E">
      <w:pPr>
        <w:spacing w:after="0"/>
      </w:pPr>
      <w:ins w:id="22" w:author="derrdewa" w:date="2017-04-20T15:50:00Z">
        <w:r>
          <w:t xml:space="preserve">  It should be noted that for small model selection problems with limited expla</w:t>
        </w:r>
      </w:ins>
      <w:ins w:id="23" w:author="derrdewa" w:date="2017-04-20T15:51:00Z">
        <w:r>
          <w:t>na</w:t>
        </w:r>
      </w:ins>
      <w:ins w:id="24" w:author="derrdewa" w:date="2017-04-20T15:50:00Z">
        <w:r>
          <w:t>tory variables,</w:t>
        </w:r>
      </w:ins>
      <w:ins w:id="25" w:author="derrdewa" w:date="2017-04-20T15:51:00Z">
        <w:r>
          <w:t xml:space="preserve"> these algorithms inform</w:t>
        </w:r>
      </w:ins>
      <w:ins w:id="26" w:author="derrdewa" w:date="2017-04-20T15:56:00Z">
        <w:r>
          <w:t xml:space="preserve"> and guide</w:t>
        </w:r>
      </w:ins>
      <w:ins w:id="27" w:author="derrdewa" w:date="2017-04-20T15:51:00Z">
        <w:r>
          <w:t xml:space="preserve"> model selection, but </w:t>
        </w:r>
      </w:ins>
      <w:ins w:id="28" w:author="Ken Aho" w:date="2017-04-21T09:10:00Z">
        <w:r w:rsidR="00690CBB">
          <w:t xml:space="preserve">in this case </w:t>
        </w:r>
      </w:ins>
      <w:ins w:id="29" w:author="derrdewa" w:date="2017-04-20T15:51:00Z">
        <w:r>
          <w:t>model sel</w:t>
        </w:r>
      </w:ins>
      <w:ins w:id="30" w:author="derrdewa" w:date="2017-04-20T15:57:00Z">
        <w:r>
          <w:t>e</w:t>
        </w:r>
      </w:ins>
      <w:ins w:id="31" w:author="derrdewa" w:date="2017-04-20T15:51:00Z">
        <w:r>
          <w:t>ction is not strictly algorithmic.</w:t>
        </w:r>
      </w:ins>
      <w:ins w:id="32" w:author="derrdewa" w:date="2017-04-20T15:50:00Z">
        <w:r>
          <w:t xml:space="preserve"> </w:t>
        </w:r>
      </w:ins>
    </w:p>
    <w:p w14:paraId="20BE7562" w14:textId="77777777" w:rsidR="00836229" w:rsidRDefault="00836229" w:rsidP="005F593E">
      <w:pPr>
        <w:spacing w:after="0"/>
      </w:pPr>
    </w:p>
    <w:p w14:paraId="45A9E4E7" w14:textId="77777777" w:rsidR="003F111F" w:rsidRDefault="005F593E" w:rsidP="005F593E">
      <w:pPr>
        <w:spacing w:after="0"/>
      </w:pPr>
      <w:r>
        <w:t xml:space="preserve">   </w:t>
      </w:r>
      <w:r w:rsidR="003F111F">
        <w:t xml:space="preserve">Typical scoring of models includes </w:t>
      </w:r>
      <w:proofErr w:type="spellStart"/>
      <w:r>
        <w:t>Akaike</w:t>
      </w:r>
      <w:proofErr w:type="spellEnd"/>
      <w:r>
        <w:t xml:space="preserve"> information criteria (</w:t>
      </w:r>
      <w:proofErr w:type="spellStart"/>
      <w:r w:rsidR="006B1256" w:rsidRPr="006B1256">
        <w:t>Akaike</w:t>
      </w:r>
      <w:proofErr w:type="spellEnd"/>
      <w:r w:rsidR="006B1256" w:rsidRPr="006B1256">
        <w:t>, 1974)</w:t>
      </w:r>
      <w:r w:rsidR="003F111F">
        <w:t xml:space="preserve">, </w:t>
      </w:r>
      <w:r>
        <w:t>Bayes information criteria (</w:t>
      </w:r>
      <w:r w:rsidR="006B1256" w:rsidRPr="006B1256">
        <w:t>Schwarz, 1978</w:t>
      </w:r>
      <w:r>
        <w:rPr>
          <w:i/>
        </w:rPr>
        <w:t>)</w:t>
      </w:r>
      <w:r w:rsidR="003F111F">
        <w:t xml:space="preserve">, </w:t>
      </w:r>
      <w:proofErr w:type="spellStart"/>
      <w:r w:rsidR="003F111F" w:rsidRPr="005F593E">
        <w:rPr>
          <w:i/>
        </w:rPr>
        <w:t>Mallow</w:t>
      </w:r>
      <w:r w:rsidR="006B1256">
        <w:rPr>
          <w:i/>
        </w:rPr>
        <w:t>s’</w:t>
      </w:r>
      <w:r w:rsidR="003F111F" w:rsidRPr="005F593E">
        <w:rPr>
          <w:i/>
        </w:rPr>
        <w:t>s</w:t>
      </w:r>
      <w:proofErr w:type="spellEnd"/>
      <w:r w:rsidR="003F111F" w:rsidRPr="005F593E">
        <w:rPr>
          <w:i/>
        </w:rPr>
        <w:t xml:space="preserve"> </w:t>
      </w:r>
      <w:proofErr w:type="spellStart"/>
      <w:r w:rsidR="003F111F" w:rsidRPr="005F593E">
        <w:rPr>
          <w:i/>
        </w:rPr>
        <w:t>Cp</w:t>
      </w:r>
      <w:proofErr w:type="spellEnd"/>
      <w:r w:rsidR="00F51145">
        <w:rPr>
          <w:i/>
        </w:rPr>
        <w:t xml:space="preserve"> </w:t>
      </w:r>
      <w:r w:rsidR="00F51145" w:rsidRPr="00F51145">
        <w:t>(</w:t>
      </w:r>
      <w:r w:rsidR="006B1256" w:rsidRPr="006B1256">
        <w:t>Mallows, 1973</w:t>
      </w:r>
      <w:r w:rsidR="006B1256">
        <w:rPr>
          <w:i/>
        </w:rPr>
        <w:t>)</w:t>
      </w:r>
      <w:r w:rsidR="003F111F">
        <w:t xml:space="preserve">, or </w:t>
      </w:r>
      <w:r w:rsidR="003F111F" w:rsidRPr="005F593E">
        <w:rPr>
          <w:i/>
        </w:rPr>
        <w:t>PRESS</w:t>
      </w:r>
      <w:r w:rsidR="00F80084">
        <w:t xml:space="preserve"> (</w:t>
      </w:r>
      <w:r w:rsidR="006B1256">
        <w:t>Allen, 197</w:t>
      </w:r>
      <w:r w:rsidR="00F51145">
        <w:t xml:space="preserve">4) </w:t>
      </w:r>
      <w:r w:rsidR="00F80084">
        <w:t xml:space="preserve">in the form </w:t>
      </w:r>
      <w:proofErr w:type="gramStart"/>
      <w:r w:rsidR="00F80084">
        <w:t xml:space="preserve">of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predicted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F111F">
        <w:t>.</w:t>
      </w:r>
      <w:r w:rsidR="00F51145">
        <w:t xml:space="preserve"> These will be referenced respectively as </w:t>
      </w:r>
      <w:r w:rsidR="00F51145" w:rsidRPr="00F51145">
        <w:rPr>
          <w:i/>
        </w:rPr>
        <w:t>AIC</w:t>
      </w:r>
      <w:r w:rsidR="00F51145">
        <w:t xml:space="preserve">, </w:t>
      </w:r>
      <w:r w:rsidR="00F51145" w:rsidRPr="00F51145">
        <w:rPr>
          <w:i/>
        </w:rPr>
        <w:t>BIC</w:t>
      </w:r>
      <w:r w:rsidR="00F51145">
        <w:t xml:space="preserve">, </w:t>
      </w:r>
      <w:proofErr w:type="spellStart"/>
      <w:r w:rsidR="00F51145" w:rsidRPr="00F51145">
        <w:rPr>
          <w:i/>
        </w:rPr>
        <w:t>Cp</w:t>
      </w:r>
      <w:proofErr w:type="spellEnd"/>
      <w:r w:rsidR="00F51145">
        <w:t xml:space="preserve">, and </w:t>
      </w:r>
      <w:r w:rsidR="00F51145" w:rsidRPr="00F51145">
        <w:rPr>
          <w:i/>
        </w:rPr>
        <w:t xml:space="preserve">PRESS </w:t>
      </w:r>
      <w:r w:rsidR="00F51145">
        <w:t>below.</w:t>
      </w:r>
    </w:p>
    <w:p w14:paraId="21BF4384" w14:textId="77777777" w:rsidR="003F111F" w:rsidRDefault="003F111F" w:rsidP="005F593E">
      <w:pPr>
        <w:spacing w:after="0"/>
      </w:pPr>
    </w:p>
    <w:p w14:paraId="614190D9" w14:textId="15BF046F" w:rsidR="00202B40" w:rsidRDefault="005F593E" w:rsidP="005F593E">
      <w:pPr>
        <w:spacing w:after="0"/>
      </w:pPr>
      <w:r>
        <w:t xml:space="preserve">   </w:t>
      </w:r>
      <w:proofErr w:type="spellStart"/>
      <w:r w:rsidR="00C212C3">
        <w:t>StepAIC</w:t>
      </w:r>
      <w:proofErr w:type="spellEnd"/>
      <w:r w:rsidR="00C212C3">
        <w:t xml:space="preserve"> is more </w:t>
      </w:r>
      <w:r w:rsidR="00D7161A">
        <w:t>“</w:t>
      </w:r>
      <w:r w:rsidR="00C212C3">
        <w:t>careful</w:t>
      </w:r>
      <w:r w:rsidR="00D7161A">
        <w:t>”</w:t>
      </w:r>
      <w:r w:rsidR="00C212C3">
        <w:t xml:space="preserve"> </w:t>
      </w:r>
      <w:r w:rsidR="005B342E">
        <w:t xml:space="preserve">than Greedy </w:t>
      </w:r>
      <w:r w:rsidR="00D7161A">
        <w:t xml:space="preserve">concerning </w:t>
      </w:r>
      <w:r w:rsidR="00C212C3">
        <w:t xml:space="preserve">which variable is dropped at each step, but fits more models. </w:t>
      </w:r>
      <w:r w:rsidR="00364593">
        <w:t>It happens that</w:t>
      </w:r>
      <w:r w:rsidR="00C212C3">
        <w:t xml:space="preserve"> Greedy is quadratic in the number of models fitted, while </w:t>
      </w:r>
      <w:proofErr w:type="spellStart"/>
      <w:r w:rsidR="00C212C3">
        <w:t>stepAIC</w:t>
      </w:r>
      <w:proofErr w:type="spellEnd"/>
      <w:r w:rsidR="00C212C3">
        <w:t xml:space="preserve"> is cubic in the number of models fitted</w:t>
      </w:r>
      <w:r w:rsidR="00364593">
        <w:t xml:space="preserve"> (see Appendix</w:t>
      </w:r>
      <w:r w:rsidR="004F27C3">
        <w:t xml:space="preserve"> 1</w:t>
      </w:r>
      <w:r w:rsidR="00364593">
        <w:t>)</w:t>
      </w:r>
      <w:r w:rsidR="00C212C3">
        <w:t xml:space="preserve">. </w:t>
      </w:r>
    </w:p>
    <w:p w14:paraId="1087CFFA" w14:textId="6D6019CE" w:rsidR="00905A33" w:rsidRDefault="00905A33" w:rsidP="005F593E">
      <w:pPr>
        <w:spacing w:after="0"/>
      </w:pPr>
    </w:p>
    <w:p w14:paraId="3B088FA4" w14:textId="77777777" w:rsidR="00536F72" w:rsidRDefault="003645C8" w:rsidP="003645C8">
      <w:pPr>
        <w:pStyle w:val="ListParagraph"/>
        <w:numPr>
          <w:ilvl w:val="0"/>
          <w:numId w:val="2"/>
        </w:numPr>
        <w:spacing w:after="0"/>
        <w:jc w:val="center"/>
        <w:rPr>
          <w:b/>
        </w:rPr>
      </w:pPr>
      <w:r>
        <w:rPr>
          <w:b/>
        </w:rPr>
        <w:t>TWO EXAMPLES</w:t>
      </w:r>
    </w:p>
    <w:p w14:paraId="527B50FB" w14:textId="77777777" w:rsidR="003645C8" w:rsidRPr="003645C8" w:rsidRDefault="003645C8" w:rsidP="003645C8">
      <w:pPr>
        <w:pStyle w:val="ListParagraph"/>
        <w:spacing w:after="0"/>
        <w:rPr>
          <w:b/>
        </w:rPr>
      </w:pPr>
    </w:p>
    <w:p w14:paraId="6CFD6C3F" w14:textId="374BD739" w:rsidR="00C53727" w:rsidRDefault="003645C8" w:rsidP="005F593E">
      <w:pPr>
        <w:spacing w:after="0"/>
      </w:pPr>
      <w:r>
        <w:t xml:space="preserve"> </w:t>
      </w:r>
      <w:r w:rsidR="00364593">
        <w:t xml:space="preserve">  </w:t>
      </w:r>
      <w:r w:rsidR="00536F72">
        <w:t>Two examples from Ramsey and Schafer (2002) were chosen</w:t>
      </w:r>
      <w:r w:rsidR="003576EC">
        <w:t>, each with three explanatory variables</w:t>
      </w:r>
      <w:r w:rsidR="00536F72">
        <w:t>.</w:t>
      </w:r>
      <w:r w:rsidR="00994517">
        <w:t xml:space="preserve"> </w:t>
      </w:r>
      <w:r w:rsidR="003576EC">
        <w:t xml:space="preserve"> Thus, there </w:t>
      </w:r>
      <w:r w:rsidR="00C212C3">
        <w:t>are 95 valid models (Table 1)</w:t>
      </w:r>
      <w:r w:rsidR="00F80084">
        <w:t>.</w:t>
      </w:r>
      <w:r>
        <w:t xml:space="preserve">  </w:t>
      </w:r>
      <w:r w:rsidR="00F80084">
        <w:t>Four common scoring criteria, mentioned above, are considered</w:t>
      </w:r>
      <w:r w:rsidR="00A31AB5">
        <w:t xml:space="preserve"> for G</w:t>
      </w:r>
      <w:r w:rsidR="00C92325">
        <w:t>reedy</w:t>
      </w:r>
      <w:r w:rsidR="00F80084">
        <w:t>.</w:t>
      </w:r>
      <w:r w:rsidR="00A31AB5">
        <w:t xml:space="preserve"> Our focus will be on G</w:t>
      </w:r>
      <w:r w:rsidR="00C92325">
        <w:t>reedy, but</w:t>
      </w:r>
      <w:r w:rsidR="00A31AB5">
        <w:t xml:space="preserve"> </w:t>
      </w:r>
      <w:proofErr w:type="spellStart"/>
      <w:r w:rsidR="00A31AB5">
        <w:t>stepAIC</w:t>
      </w:r>
      <w:proofErr w:type="spellEnd"/>
      <w:r w:rsidR="00A31AB5">
        <w:t xml:space="preserve"> and G</w:t>
      </w:r>
      <w:r w:rsidR="00C92325">
        <w:t>reed</w:t>
      </w:r>
      <w:r w:rsidR="00C212C3">
        <w:t xml:space="preserve">y, using AIC as the score, </w:t>
      </w:r>
      <w:r w:rsidR="005B342E">
        <w:t xml:space="preserve">correctly </w:t>
      </w:r>
      <w:r w:rsidR="00C212C3">
        <w:t>identified</w:t>
      </w:r>
      <w:r w:rsidR="00C92325">
        <w:t xml:space="preserve"> the same best model in both cases. </w:t>
      </w:r>
    </w:p>
    <w:p w14:paraId="512E8BAC" w14:textId="77777777" w:rsidR="00C53727" w:rsidRDefault="00C53727" w:rsidP="005F593E">
      <w:pPr>
        <w:spacing w:after="0"/>
      </w:pPr>
    </w:p>
    <w:p w14:paraId="2AB22BEC" w14:textId="77777777" w:rsidR="00205B98" w:rsidRDefault="00205B98" w:rsidP="00205B98">
      <w:pPr>
        <w:pStyle w:val="ListParagraph"/>
        <w:numPr>
          <w:ilvl w:val="1"/>
          <w:numId w:val="2"/>
        </w:numPr>
        <w:spacing w:after="0"/>
        <w:rPr>
          <w:b/>
        </w:rPr>
      </w:pPr>
      <w:r w:rsidRPr="00205B98">
        <w:rPr>
          <w:b/>
        </w:rPr>
        <w:t>Example 1</w:t>
      </w:r>
    </w:p>
    <w:p w14:paraId="70B267C5" w14:textId="77777777" w:rsidR="00496048" w:rsidRDefault="00496048" w:rsidP="005F593E">
      <w:pPr>
        <w:spacing w:after="0"/>
        <w:rPr>
          <w:b/>
        </w:rPr>
      </w:pPr>
    </w:p>
    <w:p w14:paraId="45D8B514" w14:textId="77777777" w:rsidR="00F51145" w:rsidRDefault="003645C8" w:rsidP="005F593E">
      <w:pPr>
        <w:spacing w:after="0"/>
      </w:pPr>
      <w:r>
        <w:t xml:space="preserve">    </w:t>
      </w:r>
      <w:r w:rsidR="00C25F27">
        <w:t>Case 2 from Chapter 9 provides a power law model for brain size and body size for 96 mammal species. In predicting brain size on the log scale, the three v</w:t>
      </w:r>
      <w:r w:rsidR="00F80084">
        <w:t>ariables considered are body siz</w:t>
      </w:r>
      <w:r w:rsidR="00C25F27">
        <w:t>e on the log scale, li</w:t>
      </w:r>
      <w:r w:rsidR="00F80084">
        <w:t>tter size, and gestation period:</w:t>
      </w:r>
    </w:p>
    <w:p w14:paraId="25A796A9" w14:textId="77777777" w:rsidR="00470B56" w:rsidRDefault="00470B56" w:rsidP="005F593E">
      <w:pPr>
        <w:spacing w:after="0"/>
      </w:pPr>
    </w:p>
    <w:p w14:paraId="294B956E" w14:textId="398D872D" w:rsidR="00D6036C" w:rsidRPr="00D6036C" w:rsidRDefault="00772F79" w:rsidP="005F593E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(brain size)</m:t>
        </m:r>
      </m:oMath>
      <w:ins w:id="33" w:author="Ken Aho" w:date="2017-04-21T09:11:00Z">
        <w:r w:rsidR="00690CBB">
          <w:rPr>
            <w:rFonts w:eastAsiaTheme="minorEastAsia"/>
          </w:rPr>
          <w:t>,</w:t>
        </w:r>
      </w:ins>
      <w:r w:rsidR="00F800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(body size)</m:t>
        </m:r>
      </m:oMath>
      <w:ins w:id="34" w:author="Ken Aho" w:date="2017-04-21T09:11:00Z">
        <w:r w:rsidR="00690CBB">
          <w:rPr>
            <w:rFonts w:eastAsiaTheme="minorEastAsia"/>
          </w:rPr>
          <w:t>,</w:t>
        </w:r>
      </w:ins>
      <w:r w:rsidR="00F800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=gestation period</m:t>
        </m:r>
      </m:oMath>
      <w:ins w:id="35" w:author="Ken Aho" w:date="2017-04-21T09:11:00Z">
        <w:r w:rsidR="00690CBB">
          <w:rPr>
            <w:rFonts w:eastAsiaTheme="minorEastAsia"/>
          </w:rPr>
          <w:t>,</w:t>
        </w:r>
      </w:ins>
      <w:r w:rsidR="00F80084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=litter size</m:t>
        </m:r>
      </m:oMath>
      <w:r w:rsidR="00F80084">
        <w:rPr>
          <w:rFonts w:eastAsiaTheme="minorEastAsia"/>
        </w:rPr>
        <w:t>.</w:t>
      </w:r>
      <w:r>
        <w:rPr>
          <w:rFonts w:eastAsiaTheme="minorEastAsia"/>
        </w:rPr>
        <w:tab/>
      </w:r>
    </w:p>
    <w:p w14:paraId="53B0741A" w14:textId="77777777" w:rsidR="00470B56" w:rsidRDefault="00470B56" w:rsidP="005F593E">
      <w:pPr>
        <w:spacing w:after="0"/>
      </w:pPr>
    </w:p>
    <w:p w14:paraId="3362ECCD" w14:textId="546EE8D6" w:rsidR="00D6036C" w:rsidRDefault="003645C8" w:rsidP="00E32A34">
      <w:pPr>
        <w:spacing w:after="0"/>
      </w:pPr>
      <w:r>
        <w:t xml:space="preserve">   Table 2</w:t>
      </w:r>
      <w:r w:rsidR="005B342E">
        <w:t xml:space="preserve"> shows the results when </w:t>
      </w:r>
      <w:r w:rsidR="00C212C3">
        <w:t>G</w:t>
      </w:r>
      <w:r w:rsidR="005B342E">
        <w:t xml:space="preserve">reedy is </w:t>
      </w:r>
      <w:r w:rsidR="00205AAC">
        <w:t>applied to this data</w:t>
      </w:r>
      <w:r w:rsidR="005B342E">
        <w:t>, including all steps</w:t>
      </w:r>
      <w:r w:rsidR="00205AAC">
        <w:t xml:space="preserve">. </w:t>
      </w:r>
      <w:r w:rsidR="00BB6206">
        <w:t xml:space="preserve">The algorithm involves nine steps and considers ten models. However, the single mean model, which terminates the algorithm, is typically so poor that it is of no interest.  </w:t>
      </w:r>
      <w:r w:rsidR="00205AAC">
        <w:t xml:space="preserve">In the case of </w:t>
      </w:r>
      <w:r w:rsidR="00205AAC" w:rsidRPr="003645C8">
        <w:rPr>
          <w:i/>
        </w:rPr>
        <w:t>AIC</w:t>
      </w:r>
      <w:r w:rsidR="00205AAC">
        <w:t xml:space="preserve">, </w:t>
      </w:r>
      <w:proofErr w:type="spellStart"/>
      <w:r w:rsidR="00205AAC" w:rsidRPr="003645C8">
        <w:rPr>
          <w:i/>
        </w:rPr>
        <w:t>Cp</w:t>
      </w:r>
      <w:proofErr w:type="spellEnd"/>
      <w:r w:rsidR="00205AAC">
        <w:t xml:space="preserve"> and </w:t>
      </w:r>
      <w:r w:rsidR="00205AAC" w:rsidRPr="003645C8">
        <w:rPr>
          <w:i/>
        </w:rPr>
        <w:t>PRESS</w:t>
      </w:r>
      <w:r w:rsidR="00205AAC">
        <w:t>, the algorithm found the best model</w:t>
      </w:r>
      <w:r w:rsidR="003576EC">
        <w:t xml:space="preserve"> as </w:t>
      </w:r>
      <w:r w:rsidR="00BB6206">
        <w:t>confirmed</w:t>
      </w:r>
      <w:r w:rsidR="003576EC">
        <w:t xml:space="preserve"> by an examination of all 95 models</w:t>
      </w:r>
      <w:r w:rsidR="00205AAC">
        <w:t xml:space="preserve">. For </w:t>
      </w:r>
      <w:del w:id="36" w:author="Ken Aho" w:date="2017-04-21T10:41:00Z">
        <w:r w:rsidR="00205AAC" w:rsidRPr="003645C8" w:rsidDel="00744767">
          <w:rPr>
            <w:i/>
          </w:rPr>
          <w:delText>BIC</w:delText>
        </w:r>
        <w:r w:rsidR="00205AAC" w:rsidDel="00744767">
          <w:delText xml:space="preserve"> </w:delText>
        </w:r>
      </w:del>
      <w:ins w:id="37" w:author="Ken Aho" w:date="2017-04-21T10:41:00Z">
        <w:r w:rsidR="00744767">
          <w:rPr>
            <w:i/>
          </w:rPr>
          <w:t>A</w:t>
        </w:r>
        <w:r w:rsidR="00744767" w:rsidRPr="003645C8">
          <w:rPr>
            <w:i/>
          </w:rPr>
          <w:t>IC</w:t>
        </w:r>
        <w:r w:rsidR="00744767">
          <w:t xml:space="preserve"> </w:t>
        </w:r>
      </w:ins>
      <w:r w:rsidR="00205AAC">
        <w:t>the best mode</w:t>
      </w:r>
      <w:r w:rsidR="00772F79">
        <w:t>l</w:t>
      </w:r>
      <w:r w:rsidR="005B342E">
        <w:t xml:space="preserve"> found by </w:t>
      </w:r>
      <w:r w:rsidR="00A31AB5">
        <w:t>Greedy</w:t>
      </w:r>
      <w:r w:rsidR="00FD0CF4">
        <w:t xml:space="preserve"> had a value of </w:t>
      </w:r>
      <w:del w:id="38" w:author="Ken Aho" w:date="2017-04-21T10:41:00Z">
        <w:r w:rsidR="00FD0CF4" w:rsidDel="00744767">
          <w:delText>3</w:delText>
        </w:r>
        <w:r w:rsidR="00205AAC" w:rsidDel="00744767">
          <w:delText>04.7</w:delText>
        </w:r>
      </w:del>
      <w:ins w:id="39" w:author="Ken Aho" w:date="2017-04-21T10:41:00Z">
        <w:r w:rsidR="00744767">
          <w:t>123.0</w:t>
        </w:r>
      </w:ins>
      <w:r w:rsidR="00205AAC">
        <w:t xml:space="preserve"> while the </w:t>
      </w:r>
      <w:r w:rsidR="00205AAC" w:rsidRPr="006041CB">
        <w:rPr>
          <w:i/>
        </w:rPr>
        <w:t>best possible</w:t>
      </w:r>
      <w:r w:rsidR="00205AAC">
        <w:t xml:space="preserve"> </w:t>
      </w:r>
      <w:r w:rsidR="00205AAC" w:rsidRPr="003645C8">
        <w:rPr>
          <w:i/>
        </w:rPr>
        <w:t>BIC</w:t>
      </w:r>
      <w:r w:rsidR="00205AAC">
        <w:t xml:space="preserve"> value was </w:t>
      </w:r>
      <w:del w:id="40" w:author="Ken Aho" w:date="2017-04-21T10:42:00Z">
        <w:r w:rsidR="00205AAC" w:rsidDel="00744767">
          <w:delText>303.6</w:delText>
        </w:r>
      </w:del>
      <w:ins w:id="41" w:author="Ken Aho" w:date="2017-04-21T10:42:00Z">
        <w:r w:rsidR="00744767">
          <w:t>143.5</w:t>
        </w:r>
      </w:ins>
      <w:r w:rsidR="006433EF">
        <w:t xml:space="preserve"> </w:t>
      </w:r>
      <w:r>
        <w:t xml:space="preserve">(Table </w:t>
      </w:r>
      <w:r w:rsidR="006433EF">
        <w:t>2)</w:t>
      </w:r>
      <w:r w:rsidR="00205AAC">
        <w:t>.</w:t>
      </w:r>
      <w:r w:rsidR="00BB6206">
        <w:t xml:space="preserve"> The best model, according to </w:t>
      </w:r>
      <w:ins w:id="42" w:author="Ken Aho" w:date="2017-04-21T10:42:00Z">
        <w:r w:rsidR="00744767">
          <w:t xml:space="preserve">both </w:t>
        </w:r>
        <w:r w:rsidR="00744767" w:rsidRPr="00744767">
          <w:rPr>
            <w:i/>
            <w:rPrChange w:id="43" w:author="Ken Aho" w:date="2017-04-21T10:42:00Z">
              <w:rPr/>
            </w:rPrChange>
          </w:rPr>
          <w:t xml:space="preserve">AIC </w:t>
        </w:r>
        <w:r w:rsidR="00744767">
          <w:t xml:space="preserve">and </w:t>
        </w:r>
      </w:ins>
      <w:r w:rsidR="00BB6206" w:rsidRPr="008B3FA8">
        <w:rPr>
          <w:i/>
        </w:rPr>
        <w:t>BIC</w:t>
      </w:r>
      <w:r w:rsidR="00BB6206">
        <w:t xml:space="preserve">, </w:t>
      </w:r>
      <w:proofErr w:type="gramStart"/>
      <w:r w:rsidR="00BB6206">
        <w:t xml:space="preserve">was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B6206">
        <w:rPr>
          <w:rFonts w:eastAsiaTheme="minorEastAsia"/>
        </w:rPr>
        <w:t>,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B6206">
        <w:rPr>
          <w:rFonts w:eastAsiaTheme="minorEastAsia"/>
        </w:rPr>
        <w:t xml:space="preserve">. </w:t>
      </w:r>
    </w:p>
    <w:p w14:paraId="752348C4" w14:textId="77777777" w:rsidR="003576EC" w:rsidRDefault="003576EC" w:rsidP="00E32A34">
      <w:pPr>
        <w:spacing w:after="0"/>
      </w:pPr>
    </w:p>
    <w:p w14:paraId="65AB6E4D" w14:textId="77777777" w:rsidR="005F180D" w:rsidRPr="00BA4080" w:rsidRDefault="003645C8" w:rsidP="00BA4080">
      <w:pPr>
        <w:spacing w:after="0"/>
        <w:jc w:val="center"/>
        <w:rPr>
          <w:i/>
        </w:rPr>
      </w:pPr>
      <w:r w:rsidRPr="00BA4080">
        <w:rPr>
          <w:i/>
        </w:rPr>
        <w:t xml:space="preserve">Table 2. </w:t>
      </w:r>
      <w:r w:rsidR="005F180D" w:rsidRPr="00BA4080">
        <w:rPr>
          <w:i/>
        </w:rPr>
        <w:t xml:space="preserve"> The nine steps in the algorithm</w:t>
      </w:r>
      <w:r w:rsidR="006628C6">
        <w:rPr>
          <w:i/>
        </w:rPr>
        <w:t>, example 1</w:t>
      </w:r>
      <w:r w:rsidR="005F180D" w:rsidRPr="00BA4080">
        <w:rPr>
          <w:i/>
        </w:rPr>
        <w:t>.</w:t>
      </w:r>
      <w:r w:rsidR="00BA4080" w:rsidRPr="00BA4080">
        <w:rPr>
          <w:i/>
        </w:rPr>
        <w:t xml:space="preserve"> Best value of </w:t>
      </w:r>
      <w:r w:rsidR="00BA4080">
        <w:rPr>
          <w:i/>
        </w:rPr>
        <w:t xml:space="preserve">each </w:t>
      </w:r>
      <w:r w:rsidR="00BA4080" w:rsidRPr="00BA4080">
        <w:rPr>
          <w:i/>
        </w:rPr>
        <w:t>criteria underlined</w:t>
      </w:r>
      <w:r w:rsidR="00205B98">
        <w:rPr>
          <w:i/>
        </w:rPr>
        <w:t>.</w:t>
      </w:r>
    </w:p>
    <w:p w14:paraId="7CB37DC6" w14:textId="77777777" w:rsidR="00772F79" w:rsidRDefault="003645C8" w:rsidP="00BA4080">
      <w:pPr>
        <w:spacing w:after="0" w:line="120" w:lineRule="auto"/>
      </w:pPr>
      <w:r w:rsidRPr="003645C8">
        <w:t>_______________________</w:t>
      </w:r>
      <w:r w:rsidR="00BA4080">
        <w:t>______________________________________________________________________________________</w:t>
      </w:r>
      <w:r w:rsidRPr="003645C8">
        <w:t xml:space="preserve">_____________________________________________________________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1620"/>
        <w:gridCol w:w="1170"/>
        <w:gridCol w:w="1535"/>
        <w:gridCol w:w="1160"/>
      </w:tblGrid>
      <w:tr w:rsidR="00BA4080" w:rsidRPr="00BA4080" w14:paraId="5DA2138A" w14:textId="77777777" w:rsidTr="004747F6">
        <w:tc>
          <w:tcPr>
            <w:tcW w:w="3865" w:type="dxa"/>
          </w:tcPr>
          <w:p w14:paraId="0CED1429" w14:textId="77777777" w:rsidR="004747F6" w:rsidRDefault="004747F6" w:rsidP="004747F6">
            <w:pPr>
              <w:jc w:val="center"/>
              <w:rPr>
                <w:i/>
              </w:rPr>
            </w:pPr>
          </w:p>
          <w:p w14:paraId="7E2B2CDA" w14:textId="77777777" w:rsidR="00BA4080" w:rsidRPr="00BA4080" w:rsidRDefault="00BA4080" w:rsidP="004747F6">
            <w:pPr>
              <w:jc w:val="center"/>
              <w:rPr>
                <w:i/>
              </w:rPr>
            </w:pPr>
            <w:r w:rsidRPr="00BA4080">
              <w:rPr>
                <w:i/>
              </w:rPr>
              <w:t>Model</w:t>
            </w:r>
          </w:p>
        </w:tc>
        <w:tc>
          <w:tcPr>
            <w:tcW w:w="1620" w:type="dxa"/>
          </w:tcPr>
          <w:p w14:paraId="59649DBB" w14:textId="77777777" w:rsidR="004747F6" w:rsidRDefault="004747F6" w:rsidP="004747F6">
            <w:pPr>
              <w:jc w:val="center"/>
              <w:rPr>
                <w:i/>
              </w:rPr>
            </w:pPr>
          </w:p>
          <w:p w14:paraId="0403F690" w14:textId="77777777" w:rsidR="00BA4080" w:rsidRPr="00BA4080" w:rsidRDefault="00BA4080" w:rsidP="004747F6">
            <w:pPr>
              <w:jc w:val="center"/>
              <w:rPr>
                <w:i/>
              </w:rPr>
            </w:pPr>
            <w:r w:rsidRPr="00BA4080">
              <w:rPr>
                <w:i/>
              </w:rPr>
              <w:t>AIC</w:t>
            </w:r>
          </w:p>
        </w:tc>
        <w:tc>
          <w:tcPr>
            <w:tcW w:w="1170" w:type="dxa"/>
          </w:tcPr>
          <w:p w14:paraId="2716ADCF" w14:textId="77777777" w:rsidR="004747F6" w:rsidRDefault="004747F6" w:rsidP="004747F6">
            <w:pPr>
              <w:jc w:val="center"/>
              <w:rPr>
                <w:i/>
              </w:rPr>
            </w:pPr>
          </w:p>
          <w:p w14:paraId="2C169A38" w14:textId="77777777" w:rsidR="00BA4080" w:rsidRPr="00BA4080" w:rsidRDefault="00BA4080" w:rsidP="004747F6">
            <w:pPr>
              <w:jc w:val="center"/>
              <w:rPr>
                <w:i/>
              </w:rPr>
            </w:pPr>
            <w:r w:rsidRPr="00BA4080">
              <w:rPr>
                <w:i/>
              </w:rPr>
              <w:t>BIC</w:t>
            </w:r>
          </w:p>
        </w:tc>
        <w:tc>
          <w:tcPr>
            <w:tcW w:w="1535" w:type="dxa"/>
          </w:tcPr>
          <w:p w14:paraId="7A271CC6" w14:textId="77777777" w:rsidR="004747F6" w:rsidRDefault="004747F6" w:rsidP="004747F6">
            <w:pPr>
              <w:jc w:val="center"/>
              <w:rPr>
                <w:i/>
              </w:rPr>
            </w:pPr>
          </w:p>
          <w:p w14:paraId="4987CE3E" w14:textId="77777777" w:rsidR="00BA4080" w:rsidRPr="00BA4080" w:rsidRDefault="00BA4080" w:rsidP="004747F6">
            <w:pPr>
              <w:jc w:val="center"/>
              <w:rPr>
                <w:i/>
              </w:rPr>
            </w:pPr>
            <w:r w:rsidRPr="00BA4080">
              <w:rPr>
                <w:i/>
              </w:rPr>
              <w:t>PRESS</w:t>
            </w:r>
          </w:p>
        </w:tc>
        <w:tc>
          <w:tcPr>
            <w:tcW w:w="1160" w:type="dxa"/>
          </w:tcPr>
          <w:p w14:paraId="79FFF32B" w14:textId="77777777" w:rsidR="004747F6" w:rsidRDefault="004747F6" w:rsidP="004747F6">
            <w:pPr>
              <w:jc w:val="center"/>
              <w:rPr>
                <w:i/>
              </w:rPr>
            </w:pPr>
          </w:p>
          <w:p w14:paraId="6B209FDF" w14:textId="77777777" w:rsidR="00BA4080" w:rsidRPr="00BA4080" w:rsidRDefault="00BA4080" w:rsidP="004747F6">
            <w:pPr>
              <w:jc w:val="center"/>
              <w:rPr>
                <w:i/>
              </w:rPr>
            </w:pPr>
            <w:proofErr w:type="spellStart"/>
            <w:r w:rsidRPr="00BA4080">
              <w:rPr>
                <w:i/>
              </w:rPr>
              <w:t>Cp</w:t>
            </w:r>
            <w:proofErr w:type="spellEnd"/>
          </w:p>
        </w:tc>
      </w:tr>
    </w:tbl>
    <w:p w14:paraId="2DD473C5" w14:textId="77777777" w:rsidR="00BA4080" w:rsidRPr="00BA4080" w:rsidRDefault="00BA4080" w:rsidP="00492F3F">
      <w:pPr>
        <w:pBdr>
          <w:top w:val="single" w:sz="4" w:space="1" w:color="auto"/>
        </w:pBdr>
        <w:spacing w:after="0" w:line="120" w:lineRule="auto"/>
        <w:rPr>
          <w:i/>
        </w:rPr>
      </w:pPr>
    </w:p>
    <w:p w14:paraId="4A6A0FDA" w14:textId="77777777" w:rsidR="00BA4080" w:rsidRPr="003645C8" w:rsidRDefault="00BA4080" w:rsidP="00492F3F">
      <w:pPr>
        <w:spacing w:after="0" w:line="120" w:lineRule="auto"/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1440"/>
        <w:gridCol w:w="1620"/>
        <w:gridCol w:w="1260"/>
        <w:gridCol w:w="1165"/>
      </w:tblGrid>
      <w:tr w:rsidR="00772F79" w14:paraId="51111A15" w14:textId="77777777" w:rsidTr="00BA4080">
        <w:tc>
          <w:tcPr>
            <w:tcW w:w="3865" w:type="dxa"/>
          </w:tcPr>
          <w:p w14:paraId="61EEFC61" w14:textId="77777777" w:rsidR="00772F79" w:rsidRPr="00772F79" w:rsidRDefault="00744767" w:rsidP="005F593E">
            <w:pPr>
              <w:spacing w:line="259" w:lineRule="auto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="00772F79">
              <w:rPr>
                <w:rFonts w:eastAsiaTheme="minorEastAsia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</w:p>
        </w:tc>
        <w:tc>
          <w:tcPr>
            <w:tcW w:w="1440" w:type="dxa"/>
          </w:tcPr>
          <w:p w14:paraId="2854FB71" w14:textId="4B918537" w:rsidR="00772F79" w:rsidRDefault="00772F79" w:rsidP="005F593E">
            <w:pPr>
              <w:spacing w:line="259" w:lineRule="auto"/>
              <w:jc w:val="center"/>
            </w:pPr>
            <w:del w:id="44" w:author="Ken Aho" w:date="2017-04-21T09:15:00Z">
              <w:r w:rsidDel="00690CBB">
                <w:delText>292.3</w:delText>
              </w:r>
            </w:del>
            <w:ins w:id="45" w:author="Ken Aho" w:date="2017-04-21T09:15:00Z">
              <w:r w:rsidR="00690CBB">
                <w:t>126.6</w:t>
              </w:r>
            </w:ins>
          </w:p>
        </w:tc>
        <w:tc>
          <w:tcPr>
            <w:tcW w:w="1620" w:type="dxa"/>
          </w:tcPr>
          <w:p w14:paraId="5F3EEE99" w14:textId="7FF917B1" w:rsidR="00772F79" w:rsidRDefault="00772F79" w:rsidP="005F593E">
            <w:pPr>
              <w:spacing w:line="259" w:lineRule="auto"/>
              <w:jc w:val="center"/>
            </w:pPr>
            <w:del w:id="46" w:author="Ken Aho" w:date="2017-04-21T09:18:00Z">
              <w:r w:rsidDel="00690CBB">
                <w:delText>315.9</w:delText>
              </w:r>
            </w:del>
            <w:ins w:id="47" w:author="Ken Aho" w:date="2017-04-21T09:18:00Z">
              <w:r w:rsidR="00690CBB">
                <w:t>154.8</w:t>
              </w:r>
            </w:ins>
          </w:p>
        </w:tc>
        <w:tc>
          <w:tcPr>
            <w:tcW w:w="1260" w:type="dxa"/>
          </w:tcPr>
          <w:p w14:paraId="0C54478A" w14:textId="77777777" w:rsidR="00772F79" w:rsidRDefault="00772F79" w:rsidP="005F593E">
            <w:pPr>
              <w:spacing w:line="259" w:lineRule="auto"/>
              <w:jc w:val="center"/>
            </w:pPr>
            <w:r>
              <w:t>93.8%</w:t>
            </w:r>
          </w:p>
        </w:tc>
        <w:tc>
          <w:tcPr>
            <w:tcW w:w="1165" w:type="dxa"/>
          </w:tcPr>
          <w:p w14:paraId="18493873" w14:textId="77777777" w:rsidR="00772F79" w:rsidRDefault="00772F79" w:rsidP="005F593E">
            <w:pPr>
              <w:spacing w:line="259" w:lineRule="auto"/>
              <w:jc w:val="center"/>
            </w:pPr>
            <w:r>
              <w:t>10.0</w:t>
            </w:r>
          </w:p>
          <w:p w14:paraId="4C0759E9" w14:textId="77777777" w:rsidR="00772F79" w:rsidRDefault="00772F79" w:rsidP="005F593E">
            <w:pPr>
              <w:spacing w:line="259" w:lineRule="auto"/>
              <w:jc w:val="center"/>
            </w:pPr>
          </w:p>
        </w:tc>
      </w:tr>
      <w:tr w:rsidR="00772F79" w14:paraId="39B7AFB4" w14:textId="77777777" w:rsidTr="00BA4080">
        <w:tc>
          <w:tcPr>
            <w:tcW w:w="3865" w:type="dxa"/>
          </w:tcPr>
          <w:p w14:paraId="18227AB0" w14:textId="77777777" w:rsidR="00772F79" w:rsidRDefault="00772F79" w:rsidP="005F593E">
            <w:pPr>
              <w:spacing w:line="259" w:lineRule="auto"/>
              <w:jc w:val="center"/>
            </w:pPr>
            <w:r>
              <w:t xml:space="preserve">Drop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>
              <w:t>:</w:t>
            </w:r>
          </w:p>
          <w:p w14:paraId="7DC96A5B" w14:textId="77777777" w:rsidR="00772F79" w:rsidRDefault="00744767" w:rsidP="005F593E">
            <w:pPr>
              <w:spacing w:line="259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="00772F79">
              <w:rPr>
                <w:rFonts w:eastAsiaTheme="minorEastAsia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</w:p>
        </w:tc>
        <w:tc>
          <w:tcPr>
            <w:tcW w:w="1440" w:type="dxa"/>
          </w:tcPr>
          <w:p w14:paraId="33021CA5" w14:textId="14EE183A" w:rsidR="00772F79" w:rsidRDefault="00772F79" w:rsidP="005F593E">
            <w:pPr>
              <w:spacing w:line="259" w:lineRule="auto"/>
              <w:jc w:val="center"/>
            </w:pPr>
            <w:del w:id="48" w:author="Ken Aho" w:date="2017-04-21T09:15:00Z">
              <w:r w:rsidDel="00690CBB">
                <w:delText>290.4</w:delText>
              </w:r>
            </w:del>
            <w:ins w:id="49" w:author="Ken Aho" w:date="2017-04-21T09:15:00Z">
              <w:r w:rsidR="00690CBB">
                <w:t>124.7</w:t>
              </w:r>
            </w:ins>
          </w:p>
        </w:tc>
        <w:tc>
          <w:tcPr>
            <w:tcW w:w="1620" w:type="dxa"/>
          </w:tcPr>
          <w:p w14:paraId="7311BBE2" w14:textId="7F040970" w:rsidR="00772F79" w:rsidRDefault="00772F79" w:rsidP="005F593E">
            <w:pPr>
              <w:spacing w:line="259" w:lineRule="auto"/>
              <w:jc w:val="center"/>
            </w:pPr>
            <w:del w:id="50" w:author="Ken Aho" w:date="2017-04-21T09:18:00Z">
              <w:r w:rsidDel="00690CBB">
                <w:delText>311.5</w:delText>
              </w:r>
            </w:del>
            <w:ins w:id="51" w:author="Ken Aho" w:date="2017-04-21T09:18:00Z">
              <w:r w:rsidR="00690CBB">
                <w:t>150.3</w:t>
              </w:r>
            </w:ins>
          </w:p>
        </w:tc>
        <w:tc>
          <w:tcPr>
            <w:tcW w:w="1260" w:type="dxa"/>
          </w:tcPr>
          <w:p w14:paraId="0A61B40F" w14:textId="77777777" w:rsidR="00772F79" w:rsidRDefault="00772F79" w:rsidP="005F593E">
            <w:pPr>
              <w:spacing w:line="259" w:lineRule="auto"/>
              <w:jc w:val="center"/>
            </w:pPr>
            <w:r>
              <w:t>93.8%</w:t>
            </w:r>
          </w:p>
        </w:tc>
        <w:tc>
          <w:tcPr>
            <w:tcW w:w="1165" w:type="dxa"/>
          </w:tcPr>
          <w:p w14:paraId="614546BD" w14:textId="77777777" w:rsidR="00772F79" w:rsidRDefault="00772F79" w:rsidP="005F593E">
            <w:pPr>
              <w:spacing w:line="259" w:lineRule="auto"/>
              <w:jc w:val="center"/>
            </w:pPr>
            <w:r>
              <w:t>8.11</w:t>
            </w:r>
          </w:p>
        </w:tc>
      </w:tr>
      <w:tr w:rsidR="00772F79" w14:paraId="79019A25" w14:textId="77777777" w:rsidTr="00BA4080">
        <w:tc>
          <w:tcPr>
            <w:tcW w:w="3865" w:type="dxa"/>
          </w:tcPr>
          <w:p w14:paraId="56DC6D92" w14:textId="77777777" w:rsidR="00772F79" w:rsidRDefault="00772F79" w:rsidP="005F593E">
            <w:pPr>
              <w:spacing w:line="259" w:lineRule="auto"/>
              <w:jc w:val="center"/>
            </w:pPr>
            <w:r>
              <w:t xml:space="preserve">Drop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>
              <w:t>:</w:t>
            </w:r>
          </w:p>
          <w:p w14:paraId="61646A6E" w14:textId="77777777" w:rsidR="00772F79" w:rsidRDefault="00744767" w:rsidP="005F593E">
            <w:pPr>
              <w:spacing w:line="259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="00772F79">
              <w:rPr>
                <w:rFonts w:eastAsiaTheme="minorEastAsia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</w:p>
        </w:tc>
        <w:tc>
          <w:tcPr>
            <w:tcW w:w="1440" w:type="dxa"/>
          </w:tcPr>
          <w:p w14:paraId="6453E97B" w14:textId="2CCDCA93" w:rsidR="00772F79" w:rsidRDefault="00772F79" w:rsidP="005F593E">
            <w:pPr>
              <w:spacing w:line="259" w:lineRule="auto"/>
              <w:jc w:val="center"/>
            </w:pPr>
            <w:del w:id="52" w:author="Ken Aho" w:date="2017-04-21T09:16:00Z">
              <w:r w:rsidDel="00690CBB">
                <w:delText>289.1</w:delText>
              </w:r>
            </w:del>
            <w:ins w:id="53" w:author="Ken Aho" w:date="2017-04-21T09:16:00Z">
              <w:r w:rsidR="00690CBB">
                <w:t>123.3</w:t>
              </w:r>
            </w:ins>
          </w:p>
        </w:tc>
        <w:tc>
          <w:tcPr>
            <w:tcW w:w="1620" w:type="dxa"/>
          </w:tcPr>
          <w:p w14:paraId="023106A1" w14:textId="23F79AC4" w:rsidR="00772F79" w:rsidRDefault="00772F79" w:rsidP="005F593E">
            <w:pPr>
              <w:spacing w:line="259" w:lineRule="auto"/>
              <w:jc w:val="center"/>
            </w:pPr>
            <w:del w:id="54" w:author="Ken Aho" w:date="2017-04-21T09:18:00Z">
              <w:r w:rsidDel="00690CBB">
                <w:delText>307.6</w:delText>
              </w:r>
            </w:del>
            <w:ins w:id="55" w:author="Ken Aho" w:date="2017-04-21T09:18:00Z">
              <w:r w:rsidR="00690CBB">
                <w:t>146.4</w:t>
              </w:r>
            </w:ins>
          </w:p>
        </w:tc>
        <w:tc>
          <w:tcPr>
            <w:tcW w:w="1260" w:type="dxa"/>
          </w:tcPr>
          <w:p w14:paraId="2DD7F407" w14:textId="77777777" w:rsidR="00772F79" w:rsidRDefault="00772F79" w:rsidP="005F593E">
            <w:pPr>
              <w:spacing w:line="259" w:lineRule="auto"/>
              <w:jc w:val="center"/>
            </w:pPr>
            <w:r>
              <w:t>94.8%</w:t>
            </w:r>
          </w:p>
        </w:tc>
        <w:tc>
          <w:tcPr>
            <w:tcW w:w="1165" w:type="dxa"/>
          </w:tcPr>
          <w:p w14:paraId="50B98A75" w14:textId="77777777" w:rsidR="00772F79" w:rsidRDefault="00772F79" w:rsidP="005F593E">
            <w:pPr>
              <w:spacing w:line="259" w:lineRule="auto"/>
              <w:jc w:val="center"/>
            </w:pPr>
            <w:r>
              <w:t>6.70</w:t>
            </w:r>
          </w:p>
        </w:tc>
      </w:tr>
      <w:tr w:rsidR="00772F79" w14:paraId="1E24C3E6" w14:textId="77777777" w:rsidTr="00BA4080">
        <w:tc>
          <w:tcPr>
            <w:tcW w:w="3865" w:type="dxa"/>
          </w:tcPr>
          <w:p w14:paraId="4D837002" w14:textId="77777777" w:rsidR="00772F79" w:rsidRDefault="00772F79" w:rsidP="005F593E">
            <w:pPr>
              <w:spacing w:line="259" w:lineRule="auto"/>
              <w:jc w:val="center"/>
            </w:pPr>
            <w:r>
              <w:t xml:space="preserve">Drop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rPr>
                <w:rFonts w:eastAsiaTheme="minorEastAsia"/>
              </w:rPr>
              <w:t>:</w:t>
            </w:r>
          </w:p>
          <w:p w14:paraId="466CCC3A" w14:textId="77777777" w:rsidR="00772F79" w:rsidRDefault="00744767" w:rsidP="005F593E">
            <w:pPr>
              <w:spacing w:line="259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="00772F79">
              <w:rPr>
                <w:rFonts w:eastAsiaTheme="minorEastAsia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</w:p>
        </w:tc>
        <w:tc>
          <w:tcPr>
            <w:tcW w:w="1440" w:type="dxa"/>
          </w:tcPr>
          <w:p w14:paraId="56E39C32" w14:textId="04F10055" w:rsidR="00772F79" w:rsidRPr="00BA4080" w:rsidRDefault="00BA4080" w:rsidP="005F593E">
            <w:pPr>
              <w:spacing w:line="259" w:lineRule="auto"/>
              <w:jc w:val="center"/>
              <w:rPr>
                <w:u w:val="single"/>
              </w:rPr>
            </w:pPr>
            <w:del w:id="56" w:author="Ken Aho" w:date="2017-04-21T09:16:00Z">
              <w:r w:rsidRPr="00BA4080" w:rsidDel="00690CBB">
                <w:rPr>
                  <w:u w:val="single"/>
                </w:rPr>
                <w:delText>288.7</w:delText>
              </w:r>
            </w:del>
            <w:ins w:id="57" w:author="Ken Aho" w:date="2017-04-21T09:16:00Z">
              <w:r w:rsidR="00690CBB">
                <w:rPr>
                  <w:u w:val="single"/>
                </w:rPr>
                <w:t>123.0</w:t>
              </w:r>
            </w:ins>
          </w:p>
        </w:tc>
        <w:tc>
          <w:tcPr>
            <w:tcW w:w="1620" w:type="dxa"/>
          </w:tcPr>
          <w:p w14:paraId="74EBFCCF" w14:textId="5BE58C7A" w:rsidR="00772F79" w:rsidRPr="00BA4080" w:rsidRDefault="00BA4080" w:rsidP="005F593E">
            <w:pPr>
              <w:spacing w:line="259" w:lineRule="auto"/>
              <w:jc w:val="center"/>
              <w:rPr>
                <w:u w:val="single"/>
              </w:rPr>
            </w:pPr>
            <w:del w:id="58" w:author="Ken Aho" w:date="2017-04-21T09:19:00Z">
              <w:r w:rsidRPr="00BA4080" w:rsidDel="00690CBB">
                <w:rPr>
                  <w:u w:val="single"/>
                </w:rPr>
                <w:delText>304.7</w:delText>
              </w:r>
            </w:del>
            <w:ins w:id="59" w:author="Ken Aho" w:date="2017-04-21T09:19:00Z">
              <w:r w:rsidR="00690CBB">
                <w:rPr>
                  <w:u w:val="single"/>
                </w:rPr>
                <w:t>143.5</w:t>
              </w:r>
            </w:ins>
          </w:p>
        </w:tc>
        <w:tc>
          <w:tcPr>
            <w:tcW w:w="1260" w:type="dxa"/>
          </w:tcPr>
          <w:p w14:paraId="1C4E7874" w14:textId="77777777" w:rsidR="00772F79" w:rsidRDefault="00772F79" w:rsidP="005F593E">
            <w:pPr>
              <w:spacing w:line="259" w:lineRule="auto"/>
              <w:jc w:val="center"/>
            </w:pPr>
            <w:r>
              <w:t>95.1%</w:t>
            </w:r>
          </w:p>
        </w:tc>
        <w:tc>
          <w:tcPr>
            <w:tcW w:w="1165" w:type="dxa"/>
          </w:tcPr>
          <w:p w14:paraId="096FB94F" w14:textId="77777777" w:rsidR="00772F79" w:rsidRDefault="00772F79" w:rsidP="005F593E">
            <w:pPr>
              <w:spacing w:line="259" w:lineRule="auto"/>
              <w:jc w:val="center"/>
            </w:pPr>
            <w:r w:rsidRPr="00BA4080">
              <w:rPr>
                <w:u w:val="single"/>
              </w:rPr>
              <w:t>6.20</w:t>
            </w:r>
          </w:p>
        </w:tc>
      </w:tr>
      <w:tr w:rsidR="00772F79" w14:paraId="6E4E4D40" w14:textId="77777777" w:rsidTr="00BA4080">
        <w:tc>
          <w:tcPr>
            <w:tcW w:w="3865" w:type="dxa"/>
          </w:tcPr>
          <w:p w14:paraId="037C0AE0" w14:textId="77777777" w:rsidR="00772F79" w:rsidRDefault="00772F79" w:rsidP="005F593E">
            <w:pPr>
              <w:spacing w:line="259" w:lineRule="auto"/>
              <w:jc w:val="center"/>
            </w:pPr>
            <w:r>
              <w:t xml:space="preserve">Drop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t>:</w:t>
            </w:r>
          </w:p>
          <w:p w14:paraId="48B9EF51" w14:textId="77777777" w:rsidR="00772F79" w:rsidRDefault="00744767" w:rsidP="005F593E">
            <w:pPr>
              <w:spacing w:line="259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="00772F79">
              <w:rPr>
                <w:rFonts w:eastAsiaTheme="minorEastAsia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</w:p>
        </w:tc>
        <w:tc>
          <w:tcPr>
            <w:tcW w:w="1440" w:type="dxa"/>
          </w:tcPr>
          <w:p w14:paraId="201EDC41" w14:textId="425E3915" w:rsidR="00772F79" w:rsidRDefault="00772F79" w:rsidP="005F593E">
            <w:pPr>
              <w:spacing w:line="259" w:lineRule="auto"/>
              <w:jc w:val="center"/>
            </w:pPr>
            <w:del w:id="60" w:author="Ken Aho" w:date="2017-04-21T09:16:00Z">
              <w:r w:rsidDel="00690CBB">
                <w:delText>291.9</w:delText>
              </w:r>
            </w:del>
            <w:ins w:id="61" w:author="Ken Aho" w:date="2017-04-21T09:16:00Z">
              <w:r w:rsidR="00690CBB">
                <w:t>126.2</w:t>
              </w:r>
            </w:ins>
          </w:p>
        </w:tc>
        <w:tc>
          <w:tcPr>
            <w:tcW w:w="1620" w:type="dxa"/>
          </w:tcPr>
          <w:p w14:paraId="5AF47DAE" w14:textId="175D73DD" w:rsidR="00772F79" w:rsidRDefault="00772F79" w:rsidP="005F593E">
            <w:pPr>
              <w:spacing w:line="259" w:lineRule="auto"/>
              <w:jc w:val="center"/>
            </w:pPr>
            <w:del w:id="62" w:author="Ken Aho" w:date="2017-04-21T09:19:00Z">
              <w:r w:rsidDel="00690CBB">
                <w:delText>305.4</w:delText>
              </w:r>
            </w:del>
            <w:ins w:id="63" w:author="Ken Aho" w:date="2017-04-21T09:19:00Z">
              <w:r w:rsidR="00690CBB">
                <w:t>144.1</w:t>
              </w:r>
            </w:ins>
          </w:p>
        </w:tc>
        <w:tc>
          <w:tcPr>
            <w:tcW w:w="1260" w:type="dxa"/>
          </w:tcPr>
          <w:p w14:paraId="708674C5" w14:textId="77777777" w:rsidR="00772F79" w:rsidRPr="00BA4080" w:rsidRDefault="00BA4080" w:rsidP="005F593E">
            <w:pPr>
              <w:spacing w:line="259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95.5%</w:t>
            </w:r>
          </w:p>
        </w:tc>
        <w:tc>
          <w:tcPr>
            <w:tcW w:w="1165" w:type="dxa"/>
          </w:tcPr>
          <w:p w14:paraId="713A8D5E" w14:textId="77777777" w:rsidR="00772F79" w:rsidRDefault="00772F79" w:rsidP="005F593E">
            <w:pPr>
              <w:spacing w:line="259" w:lineRule="auto"/>
              <w:jc w:val="center"/>
            </w:pPr>
            <w:r>
              <w:t>9.11</w:t>
            </w:r>
          </w:p>
        </w:tc>
      </w:tr>
      <w:tr w:rsidR="00772F79" w14:paraId="359D8F01" w14:textId="77777777" w:rsidTr="00BA4080">
        <w:tc>
          <w:tcPr>
            <w:tcW w:w="3865" w:type="dxa"/>
          </w:tcPr>
          <w:p w14:paraId="4CF68510" w14:textId="77777777" w:rsidR="00772F79" w:rsidRDefault="00772F79" w:rsidP="005F593E">
            <w:pPr>
              <w:spacing w:line="259" w:lineRule="auto"/>
              <w:jc w:val="center"/>
            </w:pPr>
            <w:r>
              <w:t>Drop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>
              <w:t>:</w:t>
            </w:r>
          </w:p>
          <w:p w14:paraId="285B978C" w14:textId="77777777" w:rsidR="00772F79" w:rsidRDefault="00744767" w:rsidP="005F593E">
            <w:pPr>
              <w:spacing w:line="259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 w:rsidR="00772F79">
              <w:rPr>
                <w:rFonts w:eastAsiaTheme="minorEastAsia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</w:p>
        </w:tc>
        <w:tc>
          <w:tcPr>
            <w:tcW w:w="1440" w:type="dxa"/>
          </w:tcPr>
          <w:p w14:paraId="5CD19C71" w14:textId="46AD86CC" w:rsidR="00772F79" w:rsidRDefault="00772F79" w:rsidP="005F593E">
            <w:pPr>
              <w:spacing w:line="259" w:lineRule="auto"/>
              <w:jc w:val="center"/>
            </w:pPr>
            <w:del w:id="64" w:author="Ken Aho" w:date="2017-04-21T09:16:00Z">
              <w:r w:rsidDel="00690CBB">
                <w:delText>296.8</w:delText>
              </w:r>
            </w:del>
            <w:ins w:id="65" w:author="Ken Aho" w:date="2017-04-21T09:16:00Z">
              <w:r w:rsidR="00690CBB">
                <w:t>131.1</w:t>
              </w:r>
            </w:ins>
          </w:p>
        </w:tc>
        <w:tc>
          <w:tcPr>
            <w:tcW w:w="1620" w:type="dxa"/>
          </w:tcPr>
          <w:p w14:paraId="706B78EF" w14:textId="312182EC" w:rsidR="00772F79" w:rsidRDefault="00772F79" w:rsidP="005F593E">
            <w:pPr>
              <w:spacing w:line="259" w:lineRule="auto"/>
              <w:jc w:val="center"/>
            </w:pPr>
            <w:del w:id="66" w:author="Ken Aho" w:date="2017-04-21T09:19:00Z">
              <w:r w:rsidDel="00690CBB">
                <w:delText>307.6</w:delText>
              </w:r>
            </w:del>
            <w:ins w:id="67" w:author="Ken Aho" w:date="2017-04-21T09:19:00Z">
              <w:r w:rsidR="00690CBB">
                <w:t>146.4</w:t>
              </w:r>
            </w:ins>
          </w:p>
        </w:tc>
        <w:tc>
          <w:tcPr>
            <w:tcW w:w="1260" w:type="dxa"/>
          </w:tcPr>
          <w:p w14:paraId="660B5984" w14:textId="77777777" w:rsidR="00772F79" w:rsidRDefault="00772F79" w:rsidP="005F593E">
            <w:pPr>
              <w:spacing w:line="259" w:lineRule="auto"/>
              <w:jc w:val="center"/>
            </w:pPr>
            <w:r>
              <w:t>95.1%</w:t>
            </w:r>
          </w:p>
        </w:tc>
        <w:tc>
          <w:tcPr>
            <w:tcW w:w="1165" w:type="dxa"/>
          </w:tcPr>
          <w:p w14:paraId="5C75FDFC" w14:textId="77777777" w:rsidR="00772F79" w:rsidRDefault="00772F79" w:rsidP="005F593E">
            <w:pPr>
              <w:spacing w:line="259" w:lineRule="auto"/>
              <w:jc w:val="center"/>
            </w:pPr>
            <w:r>
              <w:t>14.01</w:t>
            </w:r>
          </w:p>
        </w:tc>
      </w:tr>
      <w:tr w:rsidR="00772F79" w14:paraId="242BBEE3" w14:textId="77777777" w:rsidTr="00BA4080">
        <w:tc>
          <w:tcPr>
            <w:tcW w:w="3865" w:type="dxa"/>
          </w:tcPr>
          <w:p w14:paraId="7883E6C3" w14:textId="77777777" w:rsidR="00772F79" w:rsidRDefault="00772F79" w:rsidP="005F593E">
            <w:pPr>
              <w:spacing w:line="259" w:lineRule="auto"/>
              <w:jc w:val="center"/>
            </w:pPr>
            <w:r>
              <w:t xml:space="preserve">Drop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>
              <w:t>:</w:t>
            </w:r>
          </w:p>
          <w:p w14:paraId="7738B907" w14:textId="77777777" w:rsidR="00772F79" w:rsidRDefault="00744767" w:rsidP="005F593E">
            <w:pPr>
              <w:spacing w:line="259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 w:rsidR="005F180D">
              <w:rPr>
                <w:rFonts w:eastAsiaTheme="minorEastAsia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</w:p>
        </w:tc>
        <w:tc>
          <w:tcPr>
            <w:tcW w:w="1440" w:type="dxa"/>
          </w:tcPr>
          <w:p w14:paraId="561F3ADA" w14:textId="60B11D6E" w:rsidR="00772F79" w:rsidRDefault="00772F79" w:rsidP="005F593E">
            <w:pPr>
              <w:spacing w:line="259" w:lineRule="auto"/>
              <w:jc w:val="center"/>
            </w:pPr>
            <w:del w:id="68" w:author="Ken Aho" w:date="2017-04-21T09:16:00Z">
              <w:r w:rsidDel="00690CBB">
                <w:delText>302.1</w:delText>
              </w:r>
            </w:del>
            <w:ins w:id="69" w:author="Ken Aho" w:date="2017-04-21T09:16:00Z">
              <w:r w:rsidR="00690CBB">
                <w:t>1</w:t>
              </w:r>
            </w:ins>
            <w:ins w:id="70" w:author="Ken Aho" w:date="2017-04-21T09:17:00Z">
              <w:r w:rsidR="00690CBB">
                <w:t>36.4</w:t>
              </w:r>
            </w:ins>
          </w:p>
        </w:tc>
        <w:tc>
          <w:tcPr>
            <w:tcW w:w="1620" w:type="dxa"/>
          </w:tcPr>
          <w:p w14:paraId="07219A09" w14:textId="29F30AD1" w:rsidR="00772F79" w:rsidRDefault="00772F79" w:rsidP="005F593E">
            <w:pPr>
              <w:spacing w:line="259" w:lineRule="auto"/>
              <w:jc w:val="center"/>
            </w:pPr>
            <w:del w:id="71" w:author="Ken Aho" w:date="2017-04-21T09:19:00Z">
              <w:r w:rsidDel="00690CBB">
                <w:delText>310.4</w:delText>
              </w:r>
            </w:del>
            <w:ins w:id="72" w:author="Ken Aho" w:date="2017-04-21T09:19:00Z">
              <w:r w:rsidR="00690CBB">
                <w:t>149.2</w:t>
              </w:r>
            </w:ins>
          </w:p>
        </w:tc>
        <w:tc>
          <w:tcPr>
            <w:tcW w:w="1260" w:type="dxa"/>
          </w:tcPr>
          <w:p w14:paraId="2F1F00C5" w14:textId="77777777" w:rsidR="00772F79" w:rsidRDefault="00772F79" w:rsidP="005F593E">
            <w:pPr>
              <w:spacing w:line="259" w:lineRule="auto"/>
              <w:jc w:val="center"/>
            </w:pPr>
            <w:r>
              <w:t>94.4%</w:t>
            </w:r>
          </w:p>
        </w:tc>
        <w:tc>
          <w:tcPr>
            <w:tcW w:w="1165" w:type="dxa"/>
          </w:tcPr>
          <w:p w14:paraId="536D5391" w14:textId="77777777" w:rsidR="00772F79" w:rsidRDefault="00772F79" w:rsidP="005F593E">
            <w:pPr>
              <w:spacing w:line="259" w:lineRule="auto"/>
              <w:jc w:val="center"/>
            </w:pPr>
            <w:r>
              <w:t>19.92</w:t>
            </w:r>
          </w:p>
        </w:tc>
      </w:tr>
      <w:tr w:rsidR="00772F79" w14:paraId="682890A4" w14:textId="77777777" w:rsidTr="00BA4080">
        <w:tc>
          <w:tcPr>
            <w:tcW w:w="3865" w:type="dxa"/>
          </w:tcPr>
          <w:p w14:paraId="3D46E2CE" w14:textId="77777777" w:rsidR="00772F79" w:rsidRDefault="00772F79" w:rsidP="005F593E">
            <w:pPr>
              <w:spacing w:line="259" w:lineRule="auto"/>
              <w:jc w:val="center"/>
            </w:pPr>
            <w:r>
              <w:t xml:space="preserve">Drop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>
              <w:t>:</w:t>
            </w:r>
          </w:p>
          <w:p w14:paraId="6377D898" w14:textId="77777777" w:rsidR="00772F79" w:rsidRDefault="00744767" w:rsidP="005F593E">
            <w:pPr>
              <w:spacing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07BD1E4E" w14:textId="4ABAA3EE" w:rsidR="00772F79" w:rsidRDefault="00772F79" w:rsidP="005F593E">
            <w:pPr>
              <w:spacing w:line="259" w:lineRule="auto"/>
              <w:jc w:val="center"/>
            </w:pPr>
            <w:del w:id="73" w:author="Ken Aho" w:date="2017-04-21T09:17:00Z">
              <w:r w:rsidDel="00690CBB">
                <w:delText>324.8</w:delText>
              </w:r>
            </w:del>
            <w:ins w:id="74" w:author="Ken Aho" w:date="2017-04-21T09:17:00Z">
              <w:r w:rsidR="00690CBB">
                <w:t>159.1</w:t>
              </w:r>
            </w:ins>
          </w:p>
        </w:tc>
        <w:tc>
          <w:tcPr>
            <w:tcW w:w="1620" w:type="dxa"/>
          </w:tcPr>
          <w:p w14:paraId="7D405D11" w14:textId="469BA142" w:rsidR="00772F79" w:rsidRDefault="00772F79" w:rsidP="005F593E">
            <w:pPr>
              <w:spacing w:line="259" w:lineRule="auto"/>
              <w:jc w:val="center"/>
            </w:pPr>
            <w:del w:id="75" w:author="Ken Aho" w:date="2017-04-21T09:19:00Z">
              <w:r w:rsidDel="00690CBB">
                <w:delText>330.5</w:delText>
              </w:r>
            </w:del>
            <w:ins w:id="76" w:author="Ken Aho" w:date="2017-04-21T09:19:00Z">
              <w:r w:rsidR="00690CBB">
                <w:t>169.3</w:t>
              </w:r>
            </w:ins>
          </w:p>
        </w:tc>
        <w:tc>
          <w:tcPr>
            <w:tcW w:w="1260" w:type="dxa"/>
          </w:tcPr>
          <w:p w14:paraId="293F4100" w14:textId="77777777" w:rsidR="00772F79" w:rsidRDefault="00772F79" w:rsidP="005F593E">
            <w:pPr>
              <w:spacing w:line="259" w:lineRule="auto"/>
              <w:jc w:val="center"/>
            </w:pPr>
            <w:r>
              <w:t>93.5%</w:t>
            </w:r>
          </w:p>
        </w:tc>
        <w:tc>
          <w:tcPr>
            <w:tcW w:w="1165" w:type="dxa"/>
          </w:tcPr>
          <w:p w14:paraId="7AAD5F29" w14:textId="77777777" w:rsidR="00772F79" w:rsidRDefault="00772F79" w:rsidP="005F593E">
            <w:pPr>
              <w:spacing w:line="259" w:lineRule="auto"/>
              <w:jc w:val="center"/>
            </w:pPr>
            <w:r>
              <w:t>49.60</w:t>
            </w:r>
          </w:p>
        </w:tc>
      </w:tr>
      <w:tr w:rsidR="00772F79" w14:paraId="3BE67093" w14:textId="77777777" w:rsidTr="00BA4080">
        <w:tc>
          <w:tcPr>
            <w:tcW w:w="3865" w:type="dxa"/>
          </w:tcPr>
          <w:p w14:paraId="7741E161" w14:textId="77777777" w:rsidR="00772F79" w:rsidRDefault="00772F79" w:rsidP="005F593E">
            <w:pPr>
              <w:spacing w:line="259" w:lineRule="auto"/>
              <w:jc w:val="center"/>
            </w:pPr>
            <w:r>
              <w:t xml:space="preserve">Drop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oMath>
            <w:r>
              <w:t>:</w:t>
            </w:r>
          </w:p>
          <w:p w14:paraId="35704578" w14:textId="77777777" w:rsidR="00772F79" w:rsidRDefault="00744767" w:rsidP="005F593E">
            <w:pPr>
              <w:spacing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2F25D08E" w14:textId="29DB9BD4" w:rsidR="00772F79" w:rsidRDefault="00772F79" w:rsidP="005F593E">
            <w:pPr>
              <w:spacing w:line="259" w:lineRule="auto"/>
              <w:jc w:val="center"/>
            </w:pPr>
            <w:del w:id="77" w:author="Ken Aho" w:date="2017-04-21T09:18:00Z">
              <w:r w:rsidDel="00690CBB">
                <w:delText>336.9</w:delText>
              </w:r>
            </w:del>
            <w:ins w:id="78" w:author="Ken Aho" w:date="2017-04-21T09:18:00Z">
              <w:r w:rsidR="00690CBB">
                <w:t>171.2</w:t>
              </w:r>
            </w:ins>
          </w:p>
        </w:tc>
        <w:tc>
          <w:tcPr>
            <w:tcW w:w="1620" w:type="dxa"/>
          </w:tcPr>
          <w:p w14:paraId="58BEA7C2" w14:textId="7B8E926D" w:rsidR="00772F79" w:rsidRDefault="00772F79" w:rsidP="005F593E">
            <w:pPr>
              <w:spacing w:line="259" w:lineRule="auto"/>
              <w:jc w:val="center"/>
            </w:pPr>
            <w:del w:id="79" w:author="Ken Aho" w:date="2017-04-21T09:19:00Z">
              <w:r w:rsidDel="00690CBB">
                <w:delText>340.1</w:delText>
              </w:r>
            </w:del>
            <w:ins w:id="80" w:author="Ken Aho" w:date="2017-04-21T09:19:00Z">
              <w:r w:rsidR="00690CBB">
                <w:t>178.9</w:t>
              </w:r>
            </w:ins>
          </w:p>
        </w:tc>
        <w:tc>
          <w:tcPr>
            <w:tcW w:w="1260" w:type="dxa"/>
          </w:tcPr>
          <w:p w14:paraId="2536A4F4" w14:textId="77777777" w:rsidR="00772F79" w:rsidRDefault="00772F79" w:rsidP="005F593E">
            <w:pPr>
              <w:spacing w:line="259" w:lineRule="auto"/>
              <w:jc w:val="center"/>
            </w:pPr>
            <w:r>
              <w:t>92.7%</w:t>
            </w:r>
          </w:p>
        </w:tc>
        <w:tc>
          <w:tcPr>
            <w:tcW w:w="1165" w:type="dxa"/>
          </w:tcPr>
          <w:p w14:paraId="3C62F890" w14:textId="77777777" w:rsidR="00772F79" w:rsidRDefault="00772F79" w:rsidP="005F593E">
            <w:pPr>
              <w:spacing w:line="259" w:lineRule="auto"/>
              <w:jc w:val="center"/>
            </w:pPr>
            <w:r>
              <w:t>69.71</w:t>
            </w:r>
          </w:p>
        </w:tc>
      </w:tr>
    </w:tbl>
    <w:p w14:paraId="12797D17" w14:textId="77777777" w:rsidR="005F180D" w:rsidRDefault="005F180D" w:rsidP="006628C6">
      <w:pPr>
        <w:pBdr>
          <w:top w:val="single" w:sz="4" w:space="1" w:color="auto"/>
        </w:pBdr>
        <w:spacing w:after="0"/>
      </w:pPr>
    </w:p>
    <w:p w14:paraId="59C08BFC" w14:textId="7638D7A3" w:rsidR="00694F73" w:rsidRDefault="00694F73" w:rsidP="00694F73">
      <w:pPr>
        <w:spacing w:after="0"/>
      </w:pPr>
      <w:r>
        <w:t xml:space="preserve"> </w:t>
      </w:r>
      <w:r w:rsidR="00364593">
        <w:t xml:space="preserve">  </w:t>
      </w:r>
      <w:r w:rsidR="00BB6206">
        <w:t xml:space="preserve">The </w:t>
      </w:r>
      <w:r w:rsidRPr="00694F73">
        <w:rPr>
          <w:i/>
        </w:rPr>
        <w:t>PRESS</w:t>
      </w:r>
      <w:r>
        <w:t xml:space="preserve"> </w:t>
      </w:r>
      <w:r w:rsidR="00BB6206">
        <w:t xml:space="preserve">criterion suggests the optimality of </w:t>
      </w:r>
      <w:r>
        <w:t xml:space="preserve">a slightly less complex model. </w:t>
      </w:r>
      <w:r w:rsidRPr="00694F73">
        <w:rPr>
          <w:i/>
        </w:rPr>
        <w:t>PRESS</w:t>
      </w:r>
      <w:r>
        <w:t xml:space="preserve"> is different from </w:t>
      </w:r>
      <w:r w:rsidR="0087321A">
        <w:t xml:space="preserve">the other three criteria </w:t>
      </w:r>
      <w:r>
        <w:t xml:space="preserve">in that </w:t>
      </w:r>
      <w:r w:rsidR="00BB6206">
        <w:t xml:space="preserve">it </w:t>
      </w:r>
      <w:r>
        <w:t xml:space="preserve">considers influential points through the use of “hat” values. It is likely the preference given by </w:t>
      </w:r>
      <w:r w:rsidRPr="00694F73">
        <w:rPr>
          <w:i/>
        </w:rPr>
        <w:t>PRESS</w:t>
      </w:r>
      <w:r>
        <w:t xml:space="preserve"> is b</w:t>
      </w:r>
      <w:r w:rsidR="00470B56">
        <w:t xml:space="preserve">ased on </w:t>
      </w:r>
      <w:r>
        <w:t>the role of leverage points</w:t>
      </w:r>
      <w:r w:rsidR="00470B56">
        <w:t xml:space="preserve"> in the models examined</w:t>
      </w:r>
      <w:r>
        <w:t xml:space="preserve">. </w:t>
      </w:r>
    </w:p>
    <w:p w14:paraId="4AC717F7" w14:textId="77777777" w:rsidR="00BA4080" w:rsidRDefault="00694F73" w:rsidP="005F593E">
      <w:pPr>
        <w:spacing w:after="0"/>
      </w:pPr>
      <w:r>
        <w:lastRenderedPageBreak/>
        <w:t xml:space="preserve">    </w:t>
      </w:r>
      <w:r w:rsidR="00BA4080">
        <w:t xml:space="preserve">It is also worth </w:t>
      </w:r>
      <w:r w:rsidR="00F51145">
        <w:t>examining</w:t>
      </w:r>
      <w:r w:rsidR="00BA4080">
        <w:t xml:space="preserve"> the range of possible values for each </w:t>
      </w:r>
      <w:r>
        <w:t>criteria, for the models considered. Table 3 gives a five number summary for the range of values possible.  Given that a difference of 6 is quite large for information criteria (Burnham and Anderson, 2002</w:t>
      </w:r>
      <w:r w:rsidR="008B3FA8">
        <w:t xml:space="preserve">; </w:t>
      </w:r>
      <w:proofErr w:type="spellStart"/>
      <w:r w:rsidR="008B3FA8">
        <w:t>Kass</w:t>
      </w:r>
      <w:proofErr w:type="spellEnd"/>
      <w:r w:rsidR="008B3FA8">
        <w:t xml:space="preserve"> and </w:t>
      </w:r>
      <w:proofErr w:type="spellStart"/>
      <w:r w:rsidR="008B3FA8">
        <w:t>Raftery</w:t>
      </w:r>
      <w:proofErr w:type="spellEnd"/>
      <w:r w:rsidR="008B3FA8">
        <w:t>, 1995</w:t>
      </w:r>
      <w:r>
        <w:t xml:space="preserve">), most models are much worse that the selected model. </w:t>
      </w:r>
      <w:r w:rsidR="00BA4080">
        <w:t xml:space="preserve"> </w:t>
      </w:r>
    </w:p>
    <w:p w14:paraId="52EF3B44" w14:textId="0680D5E0" w:rsidR="00205B98" w:rsidRDefault="008B3FA8" w:rsidP="005F593E">
      <w:pPr>
        <w:spacing w:after="0"/>
      </w:pPr>
      <w:r>
        <w:t xml:space="preserve"> </w:t>
      </w:r>
      <w:del w:id="81" w:author="Ken Aho" w:date="2017-04-21T10:44:00Z">
        <w:r w:rsidDel="00744767">
          <w:delText xml:space="preserve">   </w:delText>
        </w:r>
        <w:commentRangeStart w:id="82"/>
        <w:r w:rsidDel="00744767">
          <w:rPr>
            <w:rFonts w:eastAsiaTheme="minorEastAsia"/>
          </w:rPr>
          <w:delText xml:space="preserve">Although the best model for </w:delText>
        </w:r>
        <w:r w:rsidRPr="008B3FA8" w:rsidDel="00744767">
          <w:rPr>
            <w:rFonts w:eastAsiaTheme="minorEastAsia"/>
            <w:i/>
          </w:rPr>
          <w:delText>BIC</w:delText>
        </w:r>
        <w:r w:rsidDel="00744767">
          <w:rPr>
            <w:rFonts w:eastAsiaTheme="minorEastAsia"/>
          </w:rPr>
          <w:delText xml:space="preserve"> was very different from the one chosen by the algorithm, the </w:delText>
        </w:r>
        <w:r w:rsidRPr="008B3FA8" w:rsidDel="00744767">
          <w:rPr>
            <w:rFonts w:eastAsiaTheme="minorEastAsia"/>
            <w:i/>
          </w:rPr>
          <w:delText>BIC</w:delText>
        </w:r>
        <w:r w:rsidR="00F51145" w:rsidDel="00744767">
          <w:rPr>
            <w:rFonts w:eastAsiaTheme="minorEastAsia"/>
          </w:rPr>
          <w:delText xml:space="preserve"> values were very similar</w:delText>
        </w:r>
        <w:r w:rsidDel="00744767">
          <w:rPr>
            <w:rFonts w:eastAsiaTheme="minorEastAsia"/>
          </w:rPr>
          <w:delText xml:space="preserve">, 304.7 versus 303.6, given the range of </w:delText>
        </w:r>
        <w:r w:rsidRPr="008B3FA8" w:rsidDel="00744767">
          <w:rPr>
            <w:rFonts w:eastAsiaTheme="minorEastAsia"/>
            <w:i/>
          </w:rPr>
          <w:delText>BIC</w:delText>
        </w:r>
        <w:r w:rsidDel="00744767">
          <w:rPr>
            <w:rFonts w:eastAsiaTheme="minorEastAsia"/>
          </w:rPr>
          <w:delText xml:space="preserve"> values for all of the models (Table 3). </w:delText>
        </w:r>
        <w:commentRangeEnd w:id="82"/>
        <w:r w:rsidR="00744767" w:rsidDel="00744767">
          <w:rPr>
            <w:rStyle w:val="CommentReference"/>
          </w:rPr>
          <w:commentReference w:id="82"/>
        </w:r>
        <w:r w:rsidDel="00744767">
          <w:rPr>
            <w:rFonts w:eastAsiaTheme="minorEastAsia"/>
          </w:rPr>
          <w:delText>Th</w:delText>
        </w:r>
        <w:r w:rsidR="00C92325" w:rsidDel="00744767">
          <w:rPr>
            <w:rFonts w:eastAsiaTheme="minorEastAsia"/>
          </w:rPr>
          <w:delText>is</w:delText>
        </w:r>
        <w:r w:rsidDel="00744767">
          <w:rPr>
            <w:rFonts w:eastAsiaTheme="minorEastAsia"/>
          </w:rPr>
          <w:delText xml:space="preserve"> difference in </w:delText>
        </w:r>
        <w:r w:rsidR="00F51145" w:rsidRPr="00F51145" w:rsidDel="00744767">
          <w:rPr>
            <w:rFonts w:eastAsiaTheme="minorEastAsia"/>
            <w:i/>
          </w:rPr>
          <w:delText xml:space="preserve">BIC </w:delText>
        </w:r>
        <w:r w:rsidDel="00744767">
          <w:rPr>
            <w:rFonts w:eastAsiaTheme="minorEastAsia"/>
          </w:rPr>
          <w:delText>values, 1.1, is considered quite small (Burnham and Anderson, 2002; Kass and Raftery, 1995)</w:delText>
        </w:r>
        <w:r w:rsidR="00AC4044" w:rsidDel="00744767">
          <w:rPr>
            <w:rFonts w:eastAsiaTheme="minorEastAsia"/>
          </w:rPr>
          <w:delText>, so the model chosen is close to the best model</w:delText>
        </w:r>
        <w:r w:rsidDel="00744767">
          <w:rPr>
            <w:rFonts w:eastAsiaTheme="minorEastAsia"/>
          </w:rPr>
          <w:delText>.</w:delText>
        </w:r>
        <w:r w:rsidR="00D6036C" w:rsidDel="00744767">
          <w:rPr>
            <w:rFonts w:eastAsiaTheme="minorEastAsia"/>
          </w:rPr>
          <w:delText xml:space="preserve"> </w:delText>
        </w:r>
      </w:del>
      <w:bookmarkStart w:id="83" w:name="_GoBack"/>
      <w:bookmarkEnd w:id="83"/>
    </w:p>
    <w:p w14:paraId="3EC1860E" w14:textId="29FBEAD2" w:rsidR="00CD42EF" w:rsidRDefault="00CD42EF" w:rsidP="00D6036C"/>
    <w:p w14:paraId="2140A593" w14:textId="77777777" w:rsidR="005F180D" w:rsidRDefault="00BA4080" w:rsidP="008B3FA8">
      <w:pPr>
        <w:spacing w:after="0"/>
        <w:jc w:val="center"/>
        <w:rPr>
          <w:i/>
        </w:rPr>
      </w:pPr>
      <w:r w:rsidRPr="008B3FA8">
        <w:rPr>
          <w:i/>
        </w:rPr>
        <w:t>Table 3.   Range of possible values</w:t>
      </w:r>
      <w:r w:rsidR="00152C53">
        <w:rPr>
          <w:i/>
        </w:rPr>
        <w:t>, example 1</w:t>
      </w:r>
    </w:p>
    <w:p w14:paraId="481CADC0" w14:textId="77777777" w:rsidR="00205B98" w:rsidRPr="008B3FA8" w:rsidRDefault="00205B98" w:rsidP="00205B98">
      <w:pPr>
        <w:spacing w:after="0" w:line="120" w:lineRule="auto"/>
        <w:jc w:val="center"/>
        <w:rPr>
          <w:i/>
        </w:rPr>
      </w:pPr>
      <w:r>
        <w:rPr>
          <w:i/>
        </w:rPr>
        <w:t>__________________________________________________________________________________________________________________________________________________________________________</w:t>
      </w:r>
    </w:p>
    <w:p w14:paraId="0F42852E" w14:textId="77777777" w:rsidR="00205B98" w:rsidRDefault="00205B98" w:rsidP="007561EF">
      <w:pPr>
        <w:spacing w:after="0" w:line="120" w:lineRule="auto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435"/>
        <w:gridCol w:w="1170"/>
        <w:gridCol w:w="1530"/>
        <w:gridCol w:w="1170"/>
        <w:gridCol w:w="1710"/>
      </w:tblGrid>
      <w:tr w:rsidR="00205B98" w:rsidRPr="00152C53" w14:paraId="5A6425DF" w14:textId="77777777" w:rsidTr="00F51145">
        <w:tc>
          <w:tcPr>
            <w:tcW w:w="1080" w:type="dxa"/>
          </w:tcPr>
          <w:p w14:paraId="05FBF4CE" w14:textId="77777777" w:rsidR="00205B98" w:rsidRPr="00152C53" w:rsidRDefault="00205B98" w:rsidP="007561EF">
            <w:pPr>
              <w:jc w:val="center"/>
              <w:rPr>
                <w:i/>
              </w:rPr>
            </w:pPr>
            <w:r w:rsidRPr="00152C53">
              <w:rPr>
                <w:i/>
              </w:rPr>
              <w:t>Criteria</w:t>
            </w:r>
          </w:p>
        </w:tc>
        <w:tc>
          <w:tcPr>
            <w:tcW w:w="1435" w:type="dxa"/>
          </w:tcPr>
          <w:p w14:paraId="2DEB3411" w14:textId="77777777" w:rsidR="00205B98" w:rsidRPr="00152C53" w:rsidRDefault="00205B98" w:rsidP="007561EF">
            <w:pPr>
              <w:jc w:val="center"/>
              <w:rPr>
                <w:i/>
              </w:rPr>
            </w:pPr>
            <w:r w:rsidRPr="00152C53">
              <w:rPr>
                <w:i/>
              </w:rPr>
              <w:t>best</w:t>
            </w:r>
          </w:p>
        </w:tc>
        <w:tc>
          <w:tcPr>
            <w:tcW w:w="1170" w:type="dxa"/>
          </w:tcPr>
          <w:p w14:paraId="3339309D" w14:textId="77777777" w:rsidR="00205B98" w:rsidRPr="00152C53" w:rsidRDefault="00205B98" w:rsidP="007561EF">
            <w:pPr>
              <w:jc w:val="center"/>
              <w:rPr>
                <w:i/>
              </w:rPr>
            </w:pPr>
            <w:r w:rsidRPr="00152C53">
              <w:rPr>
                <w:i/>
              </w:rPr>
              <w:t>Q</w:t>
            </w:r>
            <w:r w:rsidRPr="00152C53">
              <w:rPr>
                <w:i/>
                <w:vertAlign w:val="subscript"/>
              </w:rPr>
              <w:t>1</w:t>
            </w:r>
          </w:p>
        </w:tc>
        <w:tc>
          <w:tcPr>
            <w:tcW w:w="1530" w:type="dxa"/>
          </w:tcPr>
          <w:p w14:paraId="340AD8F8" w14:textId="77777777" w:rsidR="00205B98" w:rsidRPr="00152C53" w:rsidRDefault="00205B98" w:rsidP="007561EF">
            <w:pPr>
              <w:jc w:val="center"/>
              <w:rPr>
                <w:i/>
              </w:rPr>
            </w:pPr>
            <w:r w:rsidRPr="00152C53">
              <w:rPr>
                <w:i/>
              </w:rPr>
              <w:t>median</w:t>
            </w:r>
          </w:p>
        </w:tc>
        <w:tc>
          <w:tcPr>
            <w:tcW w:w="1170" w:type="dxa"/>
          </w:tcPr>
          <w:p w14:paraId="1F326515" w14:textId="77777777" w:rsidR="00205B98" w:rsidRPr="00152C53" w:rsidRDefault="00205B98" w:rsidP="007561EF">
            <w:pPr>
              <w:jc w:val="center"/>
              <w:rPr>
                <w:i/>
              </w:rPr>
            </w:pPr>
            <w:r w:rsidRPr="00152C53">
              <w:rPr>
                <w:i/>
              </w:rPr>
              <w:t>Q</w:t>
            </w:r>
            <w:r w:rsidRPr="00152C53">
              <w:rPr>
                <w:i/>
                <w:vertAlign w:val="subscript"/>
              </w:rPr>
              <w:t>3</w:t>
            </w:r>
          </w:p>
        </w:tc>
        <w:tc>
          <w:tcPr>
            <w:tcW w:w="1710" w:type="dxa"/>
          </w:tcPr>
          <w:p w14:paraId="6B5C98F0" w14:textId="6B6DAA76" w:rsidR="00205B98" w:rsidRPr="00152C53" w:rsidRDefault="00522897" w:rsidP="007561EF">
            <w:pPr>
              <w:jc w:val="center"/>
              <w:rPr>
                <w:i/>
              </w:rPr>
            </w:pPr>
            <w:ins w:id="84" w:author="derrdewa" w:date="2017-04-20T16:02:00Z">
              <w:r>
                <w:rPr>
                  <w:i/>
                </w:rPr>
                <w:t>w</w:t>
              </w:r>
            </w:ins>
            <w:del w:id="85" w:author="derrdewa" w:date="2017-04-20T16:02:00Z">
              <w:r w:rsidR="007561EF" w:rsidRPr="00152C53" w:rsidDel="00522897">
                <w:rPr>
                  <w:i/>
                </w:rPr>
                <w:delText>W</w:delText>
              </w:r>
            </w:del>
            <w:r w:rsidR="00205B98" w:rsidRPr="00152C53">
              <w:rPr>
                <w:i/>
              </w:rPr>
              <w:t>orst</w:t>
            </w:r>
          </w:p>
        </w:tc>
      </w:tr>
    </w:tbl>
    <w:p w14:paraId="4F0DD16C" w14:textId="77777777" w:rsidR="00205AAC" w:rsidRPr="00152C53" w:rsidRDefault="00205AAC" w:rsidP="00492F3F">
      <w:pPr>
        <w:pBdr>
          <w:top w:val="single" w:sz="4" w:space="1" w:color="auto"/>
          <w:between w:val="single" w:sz="4" w:space="1" w:color="auto"/>
        </w:pBdr>
        <w:spacing w:after="0" w:line="120" w:lineRule="auto"/>
        <w:rPr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291"/>
        <w:gridCol w:w="1350"/>
        <w:gridCol w:w="1350"/>
        <w:gridCol w:w="1351"/>
        <w:gridCol w:w="1368"/>
        <w:gridCol w:w="1210"/>
      </w:tblGrid>
      <w:tr w:rsidR="006628C6" w14:paraId="5EBAB854" w14:textId="77777777" w:rsidTr="006628C6">
        <w:tc>
          <w:tcPr>
            <w:tcW w:w="1440" w:type="dxa"/>
          </w:tcPr>
          <w:p w14:paraId="60280E46" w14:textId="77777777" w:rsidR="006628C6" w:rsidRPr="00694F73" w:rsidRDefault="006628C6" w:rsidP="005F593E">
            <w:pPr>
              <w:spacing w:line="259" w:lineRule="auto"/>
              <w:rPr>
                <w:i/>
              </w:rPr>
            </w:pPr>
            <w:r w:rsidRPr="00694F73">
              <w:rPr>
                <w:i/>
              </w:rPr>
              <w:t>AIC</w:t>
            </w:r>
          </w:p>
        </w:tc>
        <w:tc>
          <w:tcPr>
            <w:tcW w:w="1291" w:type="dxa"/>
          </w:tcPr>
          <w:p w14:paraId="7BB87ECC" w14:textId="7141EF9E" w:rsidR="006628C6" w:rsidRDefault="006628C6" w:rsidP="005F593E">
            <w:pPr>
              <w:spacing w:line="259" w:lineRule="auto"/>
            </w:pPr>
            <w:del w:id="86" w:author="Ken Aho" w:date="2017-04-21T10:13:00Z">
              <w:r w:rsidDel="00C221BF">
                <w:delText>288.7</w:delText>
              </w:r>
            </w:del>
            <w:ins w:id="87" w:author="Ken Aho" w:date="2017-04-21T10:13:00Z">
              <w:r w:rsidR="00C221BF">
                <w:t>123.0</w:t>
              </w:r>
            </w:ins>
          </w:p>
        </w:tc>
        <w:tc>
          <w:tcPr>
            <w:tcW w:w="1350" w:type="dxa"/>
          </w:tcPr>
          <w:p w14:paraId="6FE56379" w14:textId="09E14E36" w:rsidR="006628C6" w:rsidRDefault="006628C6" w:rsidP="005F593E">
            <w:pPr>
              <w:spacing w:line="259" w:lineRule="auto"/>
            </w:pPr>
            <w:del w:id="88" w:author="Ken Aho" w:date="2017-04-21T10:28:00Z">
              <w:r w:rsidDel="008A6F88">
                <w:delText>294.7</w:delText>
              </w:r>
            </w:del>
            <w:ins w:id="89" w:author="Ken Aho" w:date="2017-04-21T10:28:00Z">
              <w:r w:rsidR="008A6F88">
                <w:t>124.7</w:t>
              </w:r>
            </w:ins>
          </w:p>
        </w:tc>
        <w:tc>
          <w:tcPr>
            <w:tcW w:w="1350" w:type="dxa"/>
          </w:tcPr>
          <w:p w14:paraId="4E261377" w14:textId="0A3F6F82" w:rsidR="006628C6" w:rsidRDefault="006628C6" w:rsidP="005F593E">
            <w:pPr>
              <w:spacing w:line="259" w:lineRule="auto"/>
            </w:pPr>
            <w:del w:id="90" w:author="Ken Aho" w:date="2017-04-21T10:28:00Z">
              <w:r w:rsidDel="008A6F88">
                <w:delText>298.9</w:delText>
              </w:r>
            </w:del>
            <w:ins w:id="91" w:author="Ken Aho" w:date="2017-04-21T10:28:00Z">
              <w:r w:rsidR="008A6F88">
                <w:t>126.6</w:t>
              </w:r>
            </w:ins>
          </w:p>
        </w:tc>
        <w:tc>
          <w:tcPr>
            <w:tcW w:w="1351" w:type="dxa"/>
          </w:tcPr>
          <w:p w14:paraId="25C59579" w14:textId="2784030C" w:rsidR="006628C6" w:rsidRDefault="006628C6" w:rsidP="005F593E">
            <w:pPr>
              <w:spacing w:line="259" w:lineRule="auto"/>
            </w:pPr>
            <w:del w:id="92" w:author="Ken Aho" w:date="2017-04-21T10:28:00Z">
              <w:r w:rsidDel="008A6F88">
                <w:delText>309.1</w:delText>
              </w:r>
            </w:del>
            <w:ins w:id="93" w:author="Ken Aho" w:date="2017-04-21T10:28:00Z">
              <w:r w:rsidR="008A6F88">
                <w:t>136.4</w:t>
              </w:r>
            </w:ins>
          </w:p>
        </w:tc>
        <w:tc>
          <w:tcPr>
            <w:tcW w:w="1368" w:type="dxa"/>
          </w:tcPr>
          <w:p w14:paraId="2804033F" w14:textId="33E255BB" w:rsidR="006628C6" w:rsidRDefault="006628C6" w:rsidP="005F593E">
            <w:pPr>
              <w:spacing w:line="259" w:lineRule="auto"/>
            </w:pPr>
            <w:del w:id="94" w:author="Ken Aho" w:date="2017-04-21T10:28:00Z">
              <w:r w:rsidDel="008A6F88">
                <w:delText>547.0</w:delText>
              </w:r>
            </w:del>
            <w:ins w:id="95" w:author="Ken Aho" w:date="2017-04-21T10:28:00Z">
              <w:r w:rsidR="008A6F88">
                <w:t>171.2</w:t>
              </w:r>
            </w:ins>
          </w:p>
        </w:tc>
        <w:tc>
          <w:tcPr>
            <w:tcW w:w="1210" w:type="dxa"/>
          </w:tcPr>
          <w:p w14:paraId="3CFD5BE2" w14:textId="77777777" w:rsidR="006628C6" w:rsidRDefault="006628C6" w:rsidP="005F593E"/>
        </w:tc>
      </w:tr>
      <w:tr w:rsidR="006628C6" w14:paraId="51AC792D" w14:textId="77777777" w:rsidTr="006628C6">
        <w:tc>
          <w:tcPr>
            <w:tcW w:w="1440" w:type="dxa"/>
          </w:tcPr>
          <w:p w14:paraId="3C3E5671" w14:textId="77777777" w:rsidR="006628C6" w:rsidRPr="00694F73" w:rsidRDefault="006628C6" w:rsidP="005F593E">
            <w:pPr>
              <w:spacing w:line="259" w:lineRule="auto"/>
              <w:rPr>
                <w:i/>
              </w:rPr>
            </w:pPr>
            <w:r w:rsidRPr="00694F73">
              <w:rPr>
                <w:i/>
              </w:rPr>
              <w:t>BIC</w:t>
            </w:r>
          </w:p>
        </w:tc>
        <w:tc>
          <w:tcPr>
            <w:tcW w:w="1291" w:type="dxa"/>
          </w:tcPr>
          <w:p w14:paraId="3E87046B" w14:textId="0FA04201" w:rsidR="006628C6" w:rsidRDefault="006628C6" w:rsidP="00C221BF">
            <w:pPr>
              <w:spacing w:line="259" w:lineRule="auto"/>
            </w:pPr>
            <w:del w:id="96" w:author="Ken Aho" w:date="2017-04-21T10:13:00Z">
              <w:r w:rsidDel="00C221BF">
                <w:delText>303.6</w:delText>
              </w:r>
            </w:del>
            <w:ins w:id="97" w:author="Ken Aho" w:date="2017-04-21T10:13:00Z">
              <w:r w:rsidR="00C221BF">
                <w:t>143.5</w:t>
              </w:r>
            </w:ins>
          </w:p>
        </w:tc>
        <w:tc>
          <w:tcPr>
            <w:tcW w:w="1350" w:type="dxa"/>
          </w:tcPr>
          <w:p w14:paraId="5CC14EC4" w14:textId="2D41067E" w:rsidR="006628C6" w:rsidRDefault="006628C6" w:rsidP="005F593E">
            <w:pPr>
              <w:spacing w:line="259" w:lineRule="auto"/>
            </w:pPr>
            <w:del w:id="98" w:author="Ken Aho" w:date="2017-04-21T10:29:00Z">
              <w:r w:rsidDel="00C24B12">
                <w:delText>310.2</w:delText>
              </w:r>
            </w:del>
            <w:ins w:id="99" w:author="Ken Aho" w:date="2017-04-21T10:29:00Z">
              <w:r w:rsidR="00C24B12">
                <w:t>146.4</w:t>
              </w:r>
            </w:ins>
          </w:p>
        </w:tc>
        <w:tc>
          <w:tcPr>
            <w:tcW w:w="1350" w:type="dxa"/>
          </w:tcPr>
          <w:p w14:paraId="7EF7A37E" w14:textId="57E21BDF" w:rsidR="006628C6" w:rsidRDefault="006628C6" w:rsidP="00C24B12">
            <w:pPr>
              <w:spacing w:line="259" w:lineRule="auto"/>
            </w:pPr>
            <w:del w:id="100" w:author="Ken Aho" w:date="2017-04-21T10:29:00Z">
              <w:r w:rsidDel="00C24B12">
                <w:delText>314.6</w:delText>
              </w:r>
            </w:del>
            <w:ins w:id="101" w:author="Ken Aho" w:date="2017-04-21T10:29:00Z">
              <w:r w:rsidR="00C24B12">
                <w:t>149.2</w:t>
              </w:r>
            </w:ins>
          </w:p>
        </w:tc>
        <w:tc>
          <w:tcPr>
            <w:tcW w:w="1351" w:type="dxa"/>
          </w:tcPr>
          <w:p w14:paraId="7D48275C" w14:textId="4FDCF053" w:rsidR="006628C6" w:rsidRDefault="006628C6" w:rsidP="00C24B12">
            <w:pPr>
              <w:spacing w:line="259" w:lineRule="auto"/>
            </w:pPr>
            <w:del w:id="102" w:author="Ken Aho" w:date="2017-04-21T10:30:00Z">
              <w:r w:rsidDel="00C24B12">
                <w:delText>320.9</w:delText>
              </w:r>
            </w:del>
            <w:ins w:id="103" w:author="Ken Aho" w:date="2017-04-21T10:30:00Z">
              <w:r w:rsidR="00C24B12">
                <w:t>154.8</w:t>
              </w:r>
            </w:ins>
          </w:p>
        </w:tc>
        <w:tc>
          <w:tcPr>
            <w:tcW w:w="1368" w:type="dxa"/>
          </w:tcPr>
          <w:p w14:paraId="541AE7BC" w14:textId="63983C09" w:rsidR="006628C6" w:rsidRDefault="006628C6" w:rsidP="00C24B12">
            <w:pPr>
              <w:spacing w:line="259" w:lineRule="auto"/>
            </w:pPr>
            <w:del w:id="104" w:author="Ken Aho" w:date="2017-04-21T10:30:00Z">
              <w:r w:rsidDel="00C24B12">
                <w:delText>550.1</w:delText>
              </w:r>
            </w:del>
            <w:ins w:id="105" w:author="Ken Aho" w:date="2017-04-21T10:30:00Z">
              <w:r w:rsidR="00C24B12">
                <w:t>178.9</w:t>
              </w:r>
            </w:ins>
          </w:p>
        </w:tc>
        <w:tc>
          <w:tcPr>
            <w:tcW w:w="1210" w:type="dxa"/>
          </w:tcPr>
          <w:p w14:paraId="2739061E" w14:textId="77777777" w:rsidR="006628C6" w:rsidRDefault="006628C6" w:rsidP="005F593E"/>
        </w:tc>
      </w:tr>
      <w:tr w:rsidR="006628C6" w14:paraId="4C87E9C5" w14:textId="77777777" w:rsidTr="006628C6">
        <w:tc>
          <w:tcPr>
            <w:tcW w:w="1440" w:type="dxa"/>
          </w:tcPr>
          <w:p w14:paraId="60B189BD" w14:textId="77777777" w:rsidR="006628C6" w:rsidRPr="00694F73" w:rsidRDefault="006628C6" w:rsidP="005F593E">
            <w:pPr>
              <w:spacing w:line="259" w:lineRule="auto"/>
              <w:rPr>
                <w:i/>
              </w:rPr>
            </w:pPr>
            <w:proofErr w:type="spellStart"/>
            <w:r w:rsidRPr="00694F73">
              <w:rPr>
                <w:i/>
              </w:rPr>
              <w:t>Cp</w:t>
            </w:r>
            <w:proofErr w:type="spellEnd"/>
          </w:p>
        </w:tc>
        <w:tc>
          <w:tcPr>
            <w:tcW w:w="1291" w:type="dxa"/>
          </w:tcPr>
          <w:p w14:paraId="15FE0210" w14:textId="77777777" w:rsidR="006628C6" w:rsidRDefault="006628C6" w:rsidP="005F593E">
            <w:pPr>
              <w:spacing w:line="259" w:lineRule="auto"/>
            </w:pPr>
            <w:r>
              <w:t xml:space="preserve">  6.20</w:t>
            </w:r>
          </w:p>
        </w:tc>
        <w:tc>
          <w:tcPr>
            <w:tcW w:w="1350" w:type="dxa"/>
          </w:tcPr>
          <w:p w14:paraId="4CA1D097" w14:textId="77777777" w:rsidR="006628C6" w:rsidRDefault="006628C6" w:rsidP="005F593E">
            <w:pPr>
              <w:spacing w:line="259" w:lineRule="auto"/>
            </w:pPr>
            <w:r>
              <w:t xml:space="preserve"> 11.82</w:t>
            </w:r>
          </w:p>
        </w:tc>
        <w:tc>
          <w:tcPr>
            <w:tcW w:w="1350" w:type="dxa"/>
          </w:tcPr>
          <w:p w14:paraId="76CC1435" w14:textId="77777777" w:rsidR="006628C6" w:rsidRDefault="006628C6" w:rsidP="005F593E">
            <w:pPr>
              <w:spacing w:line="259" w:lineRule="auto"/>
            </w:pPr>
            <w:r>
              <w:t xml:space="preserve"> 16.16</w:t>
            </w:r>
          </w:p>
        </w:tc>
        <w:tc>
          <w:tcPr>
            <w:tcW w:w="1351" w:type="dxa"/>
          </w:tcPr>
          <w:p w14:paraId="0E302FEA" w14:textId="77777777" w:rsidR="006628C6" w:rsidRDefault="006628C6" w:rsidP="005F593E">
            <w:pPr>
              <w:spacing w:line="259" w:lineRule="auto"/>
            </w:pPr>
            <w:r>
              <w:t xml:space="preserve"> 27.45</w:t>
            </w:r>
          </w:p>
        </w:tc>
        <w:tc>
          <w:tcPr>
            <w:tcW w:w="1368" w:type="dxa"/>
          </w:tcPr>
          <w:p w14:paraId="69AAE4D2" w14:textId="77777777" w:rsidR="006628C6" w:rsidRDefault="006628C6" w:rsidP="005F593E">
            <w:pPr>
              <w:spacing w:line="259" w:lineRule="auto"/>
            </w:pPr>
            <w:r>
              <w:t>1345.0</w:t>
            </w:r>
          </w:p>
        </w:tc>
        <w:tc>
          <w:tcPr>
            <w:tcW w:w="1210" w:type="dxa"/>
          </w:tcPr>
          <w:p w14:paraId="5C192AB3" w14:textId="77777777" w:rsidR="006628C6" w:rsidRDefault="006628C6" w:rsidP="005F593E"/>
        </w:tc>
      </w:tr>
      <w:tr w:rsidR="006628C6" w14:paraId="38E093FE" w14:textId="77777777" w:rsidTr="006628C6">
        <w:tc>
          <w:tcPr>
            <w:tcW w:w="1440" w:type="dxa"/>
          </w:tcPr>
          <w:p w14:paraId="1520151E" w14:textId="77777777" w:rsidR="006628C6" w:rsidRPr="006628C6" w:rsidRDefault="006628C6" w:rsidP="005F593E">
            <w:pPr>
              <w:rPr>
                <w:rFonts w:eastAsiaTheme="minorEastAsia"/>
                <w:i/>
              </w:rPr>
            </w:pPr>
            <w:r w:rsidRPr="00694F73">
              <w:rPr>
                <w:i/>
              </w:rPr>
              <w:t>PRESS</w:t>
            </w:r>
            <w:r>
              <w:rPr>
                <w:i/>
              </w:rPr>
              <w:t xml:space="preserve"> </w:t>
            </w:r>
          </w:p>
        </w:tc>
        <w:tc>
          <w:tcPr>
            <w:tcW w:w="1291" w:type="dxa"/>
          </w:tcPr>
          <w:p w14:paraId="0AD6DE9E" w14:textId="77777777" w:rsidR="006628C6" w:rsidRDefault="006628C6" w:rsidP="005F593E">
            <w:r>
              <w:t>95.5%</w:t>
            </w:r>
          </w:p>
        </w:tc>
        <w:tc>
          <w:tcPr>
            <w:tcW w:w="1350" w:type="dxa"/>
          </w:tcPr>
          <w:p w14:paraId="70270825" w14:textId="77777777" w:rsidR="006628C6" w:rsidRDefault="006628C6" w:rsidP="005F593E">
            <w:r>
              <w:t>94.9%</w:t>
            </w:r>
          </w:p>
        </w:tc>
        <w:tc>
          <w:tcPr>
            <w:tcW w:w="1350" w:type="dxa"/>
          </w:tcPr>
          <w:p w14:paraId="24706EDA" w14:textId="77777777" w:rsidR="006628C6" w:rsidRDefault="006628C6" w:rsidP="005F593E">
            <w:r>
              <w:t>94.6%</w:t>
            </w:r>
          </w:p>
        </w:tc>
        <w:tc>
          <w:tcPr>
            <w:tcW w:w="1351" w:type="dxa"/>
          </w:tcPr>
          <w:p w14:paraId="08595AF8" w14:textId="77777777" w:rsidR="006628C6" w:rsidRDefault="006628C6" w:rsidP="005F593E">
            <w:r>
              <w:t>93.6%</w:t>
            </w:r>
          </w:p>
        </w:tc>
        <w:tc>
          <w:tcPr>
            <w:tcW w:w="1368" w:type="dxa"/>
          </w:tcPr>
          <w:p w14:paraId="6703914A" w14:textId="77777777" w:rsidR="006628C6" w:rsidRDefault="006628C6" w:rsidP="005F593E">
            <w:r>
              <w:t>33.2%</w:t>
            </w:r>
          </w:p>
        </w:tc>
        <w:tc>
          <w:tcPr>
            <w:tcW w:w="1210" w:type="dxa"/>
          </w:tcPr>
          <w:p w14:paraId="0EE9C2BD" w14:textId="77777777" w:rsidR="006628C6" w:rsidRDefault="006628C6" w:rsidP="005F593E"/>
        </w:tc>
      </w:tr>
    </w:tbl>
    <w:p w14:paraId="1A9A4E1E" w14:textId="77777777" w:rsidR="005F180D" w:rsidRDefault="005F180D" w:rsidP="00205B98">
      <w:pPr>
        <w:pBdr>
          <w:top w:val="single" w:sz="4" w:space="1" w:color="auto"/>
          <w:between w:val="single" w:sz="4" w:space="1" w:color="auto"/>
        </w:pBdr>
        <w:spacing w:after="0"/>
      </w:pPr>
    </w:p>
    <w:p w14:paraId="2CB39C62" w14:textId="77777777" w:rsidR="00205B98" w:rsidRPr="00205B98" w:rsidRDefault="00205B98" w:rsidP="00205B98">
      <w:pPr>
        <w:spacing w:after="0"/>
        <w:rPr>
          <w:b/>
        </w:rPr>
      </w:pPr>
      <w:r>
        <w:rPr>
          <w:b/>
        </w:rPr>
        <w:t xml:space="preserve">4.2    </w:t>
      </w:r>
      <w:r w:rsidRPr="00205B98">
        <w:rPr>
          <w:b/>
        </w:rPr>
        <w:t>Example 2</w:t>
      </w:r>
    </w:p>
    <w:p w14:paraId="01831A05" w14:textId="77777777" w:rsidR="00205B98" w:rsidRDefault="00205B98" w:rsidP="005F593E">
      <w:pPr>
        <w:spacing w:after="0"/>
      </w:pPr>
    </w:p>
    <w:p w14:paraId="4FF18B9D" w14:textId="7884199D" w:rsidR="00D6036C" w:rsidRDefault="00205B98" w:rsidP="005F593E">
      <w:pPr>
        <w:spacing w:after="0"/>
      </w:pPr>
      <w:r>
        <w:t xml:space="preserve">    </w:t>
      </w:r>
      <w:r w:rsidR="006433EF">
        <w:t xml:space="preserve">Case 2 from Chapter 12 </w:t>
      </w:r>
      <w:r w:rsidR="006137E3">
        <w:t xml:space="preserve">in Ramsey and Schafer (2002) </w:t>
      </w:r>
      <w:r w:rsidR="006433EF">
        <w:t>in</w:t>
      </w:r>
      <w:r w:rsidR="00C212C3">
        <w:t>volves an observational study exploring factors impacting salary.</w:t>
      </w:r>
    </w:p>
    <w:p w14:paraId="0085F01A" w14:textId="1F0F27B1" w:rsidR="00205B98" w:rsidRPr="00CD42EF" w:rsidRDefault="006433EF" w:rsidP="005F593E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y=base salary</m:t>
        </m:r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=sex indicator variable</m:t>
        </m:r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ED</m:t>
            </m:r>
          </m:sub>
        </m:sSub>
        <m:r>
          <w:rPr>
            <w:rFonts w:ascii="Cambria Math" w:hAnsi="Cambria Math"/>
          </w:rPr>
          <m:t>=education</m:t>
        </m:r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EX</m:t>
            </m:r>
          </m:sub>
        </m:sSub>
        <m:r>
          <w:rPr>
            <w:rFonts w:ascii="Cambria Math" w:hAnsi="Cambria Math"/>
          </w:rPr>
          <m:t>=experience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</w:p>
    <w:p w14:paraId="2D58BA03" w14:textId="77777777" w:rsidR="00D6036C" w:rsidRDefault="00D6036C" w:rsidP="005F593E">
      <w:pPr>
        <w:spacing w:after="0"/>
      </w:pPr>
    </w:p>
    <w:p w14:paraId="3FE4D125" w14:textId="089CDF98" w:rsidR="009A79BF" w:rsidRDefault="008C3F40" w:rsidP="00D6036C">
      <w:pPr>
        <w:spacing w:after="0"/>
      </w:pPr>
      <w:r>
        <w:t xml:space="preserve">There were </w:t>
      </w:r>
      <w:r w:rsidR="009A79BF">
        <w:t>only 52 possible models because squaring the sex indicator variable does not create a new variable</w:t>
      </w:r>
      <w:r w:rsidR="00364593">
        <w:t xml:space="preserve"> (it could be argued this is not the complete second order model, but it is a reasonable starting point)</w:t>
      </w:r>
      <w:r w:rsidR="009A79BF">
        <w:t>.</w:t>
      </w:r>
    </w:p>
    <w:p w14:paraId="4838456E" w14:textId="4AFD70F4" w:rsidR="00205B98" w:rsidRDefault="009A79BF" w:rsidP="00D6036C">
      <w:pPr>
        <w:spacing w:after="0"/>
      </w:pPr>
      <w:r>
        <w:t xml:space="preserve">   </w:t>
      </w:r>
      <w:r w:rsidR="00205B98">
        <w:t>Table 4</w:t>
      </w:r>
      <w:r w:rsidR="006433EF">
        <w:t xml:space="preserve"> shows the results of the greedy algorithm applied to this data.  In this exercise, the best model was found </w:t>
      </w:r>
      <w:r>
        <w:t>from the perspective of</w:t>
      </w:r>
      <w:r w:rsidR="006137E3">
        <w:t xml:space="preserve"> all four criteria</w:t>
      </w:r>
      <w:r w:rsidR="006433EF">
        <w:t xml:space="preserve">, although different scoring methods found different best models. </w:t>
      </w:r>
      <w:r w:rsidR="006433EF" w:rsidRPr="00205B98">
        <w:rPr>
          <w:i/>
        </w:rPr>
        <w:t>AIC</w:t>
      </w:r>
      <w:r w:rsidR="006433EF">
        <w:t xml:space="preserve"> and </w:t>
      </w:r>
      <w:proofErr w:type="spellStart"/>
      <w:r w:rsidR="006433EF" w:rsidRPr="00205B98">
        <w:rPr>
          <w:i/>
        </w:rPr>
        <w:t>Cp</w:t>
      </w:r>
      <w:proofErr w:type="spellEnd"/>
      <w:r w:rsidR="006433EF">
        <w:t xml:space="preserve"> found very complex models</w:t>
      </w:r>
      <w:r>
        <w:t xml:space="preserve"> to be optimal</w:t>
      </w:r>
      <w:r w:rsidR="006433EF">
        <w:t xml:space="preserve">, </w:t>
      </w:r>
      <w:r>
        <w:t xml:space="preserve">whereas </w:t>
      </w:r>
      <w:r w:rsidR="006433EF" w:rsidRPr="00205B98">
        <w:rPr>
          <w:i/>
        </w:rPr>
        <w:t>BIC</w:t>
      </w:r>
      <w:r w:rsidR="006433EF">
        <w:t xml:space="preserve"> </w:t>
      </w:r>
      <w:r>
        <w:t>viewed a relatively</w:t>
      </w:r>
      <w:r w:rsidR="006433EF">
        <w:t xml:space="preserve"> simple model</w:t>
      </w:r>
      <w:r>
        <w:t xml:space="preserve"> as best</w:t>
      </w:r>
      <w:r w:rsidR="005B342E">
        <w:t xml:space="preserve"> (</w:t>
      </w:r>
      <w:r w:rsidR="005B342E" w:rsidRPr="005B342E">
        <w:rPr>
          <w:i/>
        </w:rPr>
        <w:t>BIC</w:t>
      </w:r>
      <w:r w:rsidR="005B342E">
        <w:t xml:space="preserve"> has a more severe penalty for complexity than </w:t>
      </w:r>
      <w:r w:rsidR="005B342E" w:rsidRPr="005B342E">
        <w:rPr>
          <w:i/>
        </w:rPr>
        <w:t>AIC</w:t>
      </w:r>
      <w:r w:rsidR="005B342E">
        <w:t>)</w:t>
      </w:r>
      <w:r w:rsidR="006433EF">
        <w:t>.</w:t>
      </w:r>
    </w:p>
    <w:p w14:paraId="31CC6BF9" w14:textId="01B116C9" w:rsidR="00C53727" w:rsidRDefault="00C53727">
      <w:r>
        <w:br w:type="page"/>
      </w:r>
    </w:p>
    <w:p w14:paraId="01C3D392" w14:textId="77777777" w:rsidR="007561EF" w:rsidRDefault="007561EF" w:rsidP="00136CEF">
      <w:pPr>
        <w:spacing w:after="0"/>
      </w:pPr>
    </w:p>
    <w:p w14:paraId="0A56EF3A" w14:textId="77777777" w:rsidR="00136CEF" w:rsidRDefault="00205B98" w:rsidP="00136CEF">
      <w:pPr>
        <w:spacing w:after="0"/>
      </w:pPr>
      <w:r w:rsidRPr="00152C53">
        <w:rPr>
          <w:i/>
        </w:rPr>
        <w:t>Table 4.    The</w:t>
      </w:r>
      <w:r w:rsidRPr="00BA4080">
        <w:rPr>
          <w:i/>
        </w:rPr>
        <w:t xml:space="preserve"> nine steps in the algorithm</w:t>
      </w:r>
      <w:r w:rsidR="006628C6">
        <w:rPr>
          <w:i/>
        </w:rPr>
        <w:t>, example 2</w:t>
      </w:r>
      <w:r w:rsidRPr="00BA4080">
        <w:rPr>
          <w:i/>
        </w:rPr>
        <w:t xml:space="preserve">. Best value of </w:t>
      </w:r>
      <w:r>
        <w:rPr>
          <w:i/>
        </w:rPr>
        <w:t xml:space="preserve">each </w:t>
      </w:r>
      <w:r w:rsidRPr="00BA4080">
        <w:rPr>
          <w:i/>
        </w:rPr>
        <w:t>criteria underlined</w:t>
      </w:r>
      <w:r>
        <w:rPr>
          <w:i/>
        </w:rPr>
        <w:t>.</w:t>
      </w:r>
      <w:r w:rsidR="004747F6" w:rsidRPr="004747F6">
        <w:t xml:space="preserve"> </w:t>
      </w:r>
    </w:p>
    <w:p w14:paraId="44242749" w14:textId="77777777" w:rsidR="004747F6" w:rsidRDefault="004747F6" w:rsidP="00136CEF">
      <w:pPr>
        <w:spacing w:after="0" w:line="120" w:lineRule="auto"/>
      </w:pPr>
      <w:r w:rsidRPr="003645C8">
        <w:t>_______________________</w:t>
      </w:r>
      <w:r>
        <w:t>______________________________________________________________________________________</w:t>
      </w:r>
      <w:r w:rsidRPr="003645C8">
        <w:t xml:space="preserve">_____________________________________________________________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1620"/>
        <w:gridCol w:w="1085"/>
        <w:gridCol w:w="1170"/>
        <w:gridCol w:w="1610"/>
      </w:tblGrid>
      <w:tr w:rsidR="00136CEF" w:rsidRPr="00BA4080" w14:paraId="4E286462" w14:textId="77777777" w:rsidTr="00136CEF">
        <w:tc>
          <w:tcPr>
            <w:tcW w:w="3865" w:type="dxa"/>
          </w:tcPr>
          <w:p w14:paraId="3A040398" w14:textId="77777777" w:rsidR="004747F6" w:rsidRDefault="004747F6" w:rsidP="003B5399">
            <w:pPr>
              <w:jc w:val="center"/>
              <w:rPr>
                <w:i/>
              </w:rPr>
            </w:pPr>
          </w:p>
          <w:p w14:paraId="470AC386" w14:textId="77777777" w:rsidR="004747F6" w:rsidRPr="00BA4080" w:rsidRDefault="004747F6" w:rsidP="003B5399">
            <w:pPr>
              <w:jc w:val="center"/>
              <w:rPr>
                <w:i/>
              </w:rPr>
            </w:pPr>
            <w:r w:rsidRPr="00BA4080">
              <w:rPr>
                <w:i/>
              </w:rPr>
              <w:t>Model</w:t>
            </w:r>
          </w:p>
        </w:tc>
        <w:tc>
          <w:tcPr>
            <w:tcW w:w="1620" w:type="dxa"/>
          </w:tcPr>
          <w:p w14:paraId="02FBB557" w14:textId="77777777" w:rsidR="004747F6" w:rsidRDefault="004747F6" w:rsidP="003B5399">
            <w:pPr>
              <w:jc w:val="center"/>
              <w:rPr>
                <w:i/>
              </w:rPr>
            </w:pPr>
          </w:p>
          <w:p w14:paraId="0D686CED" w14:textId="77777777" w:rsidR="004747F6" w:rsidRPr="00BA4080" w:rsidRDefault="004747F6" w:rsidP="003B5399">
            <w:pPr>
              <w:jc w:val="center"/>
              <w:rPr>
                <w:i/>
              </w:rPr>
            </w:pPr>
            <w:r w:rsidRPr="00BA4080">
              <w:rPr>
                <w:i/>
              </w:rPr>
              <w:t>AIC</w:t>
            </w:r>
          </w:p>
        </w:tc>
        <w:tc>
          <w:tcPr>
            <w:tcW w:w="1085" w:type="dxa"/>
          </w:tcPr>
          <w:p w14:paraId="7A277AEA" w14:textId="77777777" w:rsidR="004747F6" w:rsidRDefault="004747F6" w:rsidP="003B5399">
            <w:pPr>
              <w:jc w:val="center"/>
              <w:rPr>
                <w:i/>
              </w:rPr>
            </w:pPr>
          </w:p>
          <w:p w14:paraId="57A36A67" w14:textId="77777777" w:rsidR="004747F6" w:rsidRPr="00BA4080" w:rsidRDefault="004747F6" w:rsidP="003B5399">
            <w:pPr>
              <w:jc w:val="center"/>
              <w:rPr>
                <w:i/>
              </w:rPr>
            </w:pPr>
            <w:r w:rsidRPr="00BA4080">
              <w:rPr>
                <w:i/>
              </w:rPr>
              <w:t>BIC</w:t>
            </w:r>
          </w:p>
        </w:tc>
        <w:tc>
          <w:tcPr>
            <w:tcW w:w="1170" w:type="dxa"/>
          </w:tcPr>
          <w:p w14:paraId="3335D3F3" w14:textId="77777777" w:rsidR="004747F6" w:rsidRDefault="004747F6" w:rsidP="003B5399">
            <w:pPr>
              <w:jc w:val="center"/>
              <w:rPr>
                <w:i/>
              </w:rPr>
            </w:pPr>
          </w:p>
          <w:p w14:paraId="3310E5A6" w14:textId="77777777" w:rsidR="004747F6" w:rsidRPr="00BA4080" w:rsidRDefault="004747F6" w:rsidP="003B5399">
            <w:pPr>
              <w:jc w:val="center"/>
              <w:rPr>
                <w:i/>
              </w:rPr>
            </w:pPr>
            <w:r w:rsidRPr="00BA4080">
              <w:rPr>
                <w:i/>
              </w:rPr>
              <w:t>PRESS</w:t>
            </w:r>
          </w:p>
        </w:tc>
        <w:tc>
          <w:tcPr>
            <w:tcW w:w="1610" w:type="dxa"/>
          </w:tcPr>
          <w:p w14:paraId="2A46D903" w14:textId="77777777" w:rsidR="004747F6" w:rsidRDefault="004747F6" w:rsidP="003B5399">
            <w:pPr>
              <w:jc w:val="center"/>
              <w:rPr>
                <w:i/>
              </w:rPr>
            </w:pPr>
          </w:p>
          <w:p w14:paraId="7B001B68" w14:textId="77777777" w:rsidR="004747F6" w:rsidRPr="00BA4080" w:rsidRDefault="004747F6" w:rsidP="003B5399">
            <w:pPr>
              <w:jc w:val="center"/>
              <w:rPr>
                <w:i/>
              </w:rPr>
            </w:pPr>
            <w:proofErr w:type="spellStart"/>
            <w:r w:rsidRPr="00BA4080">
              <w:rPr>
                <w:i/>
              </w:rPr>
              <w:t>Cp</w:t>
            </w:r>
            <w:proofErr w:type="spellEnd"/>
          </w:p>
        </w:tc>
      </w:tr>
    </w:tbl>
    <w:p w14:paraId="7E9FEA53" w14:textId="77777777" w:rsidR="006433EF" w:rsidRDefault="006433EF" w:rsidP="00492F3F">
      <w:pPr>
        <w:pBdr>
          <w:top w:val="single" w:sz="4" w:space="1" w:color="auto"/>
        </w:pBdr>
        <w:spacing w:after="0" w:line="12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0"/>
        <w:gridCol w:w="1443"/>
        <w:gridCol w:w="1443"/>
        <w:gridCol w:w="1075"/>
        <w:gridCol w:w="1455"/>
      </w:tblGrid>
      <w:tr w:rsidR="002C2B2A" w14:paraId="6337EB43" w14:textId="77777777" w:rsidTr="00152C53">
        <w:tc>
          <w:tcPr>
            <w:tcW w:w="4161" w:type="dxa"/>
          </w:tcPr>
          <w:p w14:paraId="57ED737A" w14:textId="547AAD65" w:rsidR="006433EF" w:rsidRDefault="00744767" w:rsidP="005F593E">
            <w:pPr>
              <w:spacing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ED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ED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</m:oMath>
            </m:oMathPara>
          </w:p>
        </w:tc>
        <w:tc>
          <w:tcPr>
            <w:tcW w:w="1215" w:type="dxa"/>
          </w:tcPr>
          <w:p w14:paraId="4B73FCF1" w14:textId="681F6B72" w:rsidR="006433EF" w:rsidRDefault="006433EF" w:rsidP="005F593E">
            <w:pPr>
              <w:spacing w:line="259" w:lineRule="auto"/>
              <w:jc w:val="center"/>
            </w:pPr>
            <w:del w:id="106" w:author="Ken Aho" w:date="2017-04-21T09:58:00Z">
              <w:r w:rsidDel="00937E8D">
                <w:delText>1585.2</w:delText>
              </w:r>
            </w:del>
            <w:ins w:id="107" w:author="Ken Aho" w:date="2017-04-21T09:58:00Z">
              <w:r w:rsidR="00937E8D">
                <w:t>1427.6</w:t>
              </w:r>
            </w:ins>
          </w:p>
        </w:tc>
        <w:tc>
          <w:tcPr>
            <w:tcW w:w="1216" w:type="dxa"/>
          </w:tcPr>
          <w:p w14:paraId="3BBB796D" w14:textId="1A64664A" w:rsidR="006433EF" w:rsidRDefault="006433EF" w:rsidP="005F593E">
            <w:pPr>
              <w:spacing w:line="259" w:lineRule="auto"/>
              <w:jc w:val="center"/>
            </w:pPr>
            <w:del w:id="108" w:author="Ken Aho" w:date="2017-04-21T10:06:00Z">
              <w:r w:rsidDel="00937E8D">
                <w:delText>1606.0</w:delText>
              </w:r>
            </w:del>
            <w:ins w:id="109" w:author="Ken Aho" w:date="2017-04-21T10:06:00Z">
              <w:r w:rsidR="00937E8D">
                <w:t>1452.9</w:t>
              </w:r>
            </w:ins>
          </w:p>
        </w:tc>
        <w:tc>
          <w:tcPr>
            <w:tcW w:w="1143" w:type="dxa"/>
          </w:tcPr>
          <w:p w14:paraId="222E1634" w14:textId="77777777" w:rsidR="006433EF" w:rsidRDefault="00467A01" w:rsidP="005F593E">
            <w:pPr>
              <w:spacing w:line="259" w:lineRule="auto"/>
              <w:jc w:val="center"/>
            </w:pPr>
            <w:r>
              <w:t>45.6%</w:t>
            </w:r>
          </w:p>
        </w:tc>
        <w:tc>
          <w:tcPr>
            <w:tcW w:w="1615" w:type="dxa"/>
          </w:tcPr>
          <w:p w14:paraId="5D1686EE" w14:textId="77777777" w:rsidR="006433EF" w:rsidRDefault="00467A01" w:rsidP="005F593E">
            <w:pPr>
              <w:spacing w:line="259" w:lineRule="auto"/>
              <w:jc w:val="center"/>
            </w:pPr>
            <w:r>
              <w:t>8.00</w:t>
            </w:r>
          </w:p>
          <w:p w14:paraId="44434196" w14:textId="77777777" w:rsidR="006433EF" w:rsidRDefault="006433EF" w:rsidP="005F593E">
            <w:pPr>
              <w:spacing w:line="259" w:lineRule="auto"/>
              <w:jc w:val="center"/>
            </w:pPr>
          </w:p>
        </w:tc>
      </w:tr>
      <w:tr w:rsidR="002C2B2A" w14:paraId="488A7D9C" w14:textId="77777777" w:rsidTr="00152C53">
        <w:tc>
          <w:tcPr>
            <w:tcW w:w="4161" w:type="dxa"/>
          </w:tcPr>
          <w:p w14:paraId="73494606" w14:textId="77777777" w:rsidR="006433EF" w:rsidRPr="005F52A1" w:rsidRDefault="006433EF" w:rsidP="005F593E">
            <w:pPr>
              <w:spacing w:line="259" w:lineRule="auto"/>
              <w:jc w:val="center"/>
            </w:pPr>
            <w:r w:rsidRPr="005F52A1">
              <w:t xml:space="preserve">drop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Pr="005F52A1">
              <w:rPr>
                <w:rFonts w:eastAsiaTheme="minorEastAsia"/>
              </w:rPr>
              <w:t>:</w:t>
            </w:r>
          </w:p>
          <w:p w14:paraId="5D104878" w14:textId="77777777" w:rsidR="006433EF" w:rsidRPr="005F52A1" w:rsidRDefault="00744767" w:rsidP="005F593E">
            <w:pPr>
              <w:spacing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ED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ED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</m:oMath>
            </m:oMathPara>
          </w:p>
        </w:tc>
        <w:tc>
          <w:tcPr>
            <w:tcW w:w="1215" w:type="dxa"/>
          </w:tcPr>
          <w:p w14:paraId="54B8F9D6" w14:textId="2F898B24" w:rsidR="006433EF" w:rsidRDefault="006433EF" w:rsidP="005F593E">
            <w:pPr>
              <w:spacing w:line="259" w:lineRule="auto"/>
              <w:jc w:val="center"/>
            </w:pPr>
            <w:del w:id="110" w:author="Ken Aho" w:date="2017-04-21T09:58:00Z">
              <w:r w:rsidDel="00937E8D">
                <w:delText>1583.2</w:delText>
              </w:r>
            </w:del>
            <w:ins w:id="111" w:author="Ken Aho" w:date="2017-04-21T09:58:00Z">
              <w:r w:rsidR="00937E8D">
                <w:t>1425.6</w:t>
              </w:r>
            </w:ins>
          </w:p>
        </w:tc>
        <w:tc>
          <w:tcPr>
            <w:tcW w:w="1216" w:type="dxa"/>
          </w:tcPr>
          <w:p w14:paraId="57556334" w14:textId="59F764A7" w:rsidR="006433EF" w:rsidRDefault="006433EF" w:rsidP="005F593E">
            <w:pPr>
              <w:spacing w:line="259" w:lineRule="auto"/>
              <w:jc w:val="center"/>
            </w:pPr>
            <w:del w:id="112" w:author="Ken Aho" w:date="2017-04-21T10:06:00Z">
              <w:r w:rsidDel="00937E8D">
                <w:delText>1601.5</w:delText>
              </w:r>
            </w:del>
            <w:ins w:id="113" w:author="Ken Aho" w:date="2017-04-21T10:06:00Z">
              <w:r w:rsidR="00937E8D">
                <w:t>1448.4</w:t>
              </w:r>
            </w:ins>
          </w:p>
        </w:tc>
        <w:tc>
          <w:tcPr>
            <w:tcW w:w="1143" w:type="dxa"/>
          </w:tcPr>
          <w:p w14:paraId="01CBA147" w14:textId="77777777" w:rsidR="006433EF" w:rsidRDefault="00467A01" w:rsidP="005F593E">
            <w:pPr>
              <w:spacing w:line="259" w:lineRule="auto"/>
              <w:jc w:val="center"/>
            </w:pPr>
            <w:r>
              <w:t>47.6%</w:t>
            </w:r>
          </w:p>
        </w:tc>
        <w:tc>
          <w:tcPr>
            <w:tcW w:w="1615" w:type="dxa"/>
          </w:tcPr>
          <w:p w14:paraId="7BF6DD08" w14:textId="77777777" w:rsidR="006433EF" w:rsidRDefault="00467A01" w:rsidP="005F593E">
            <w:pPr>
              <w:spacing w:line="259" w:lineRule="auto"/>
              <w:jc w:val="center"/>
            </w:pPr>
            <w:r>
              <w:t>6.00</w:t>
            </w:r>
          </w:p>
        </w:tc>
      </w:tr>
      <w:tr w:rsidR="002C2B2A" w14:paraId="0AB4F196" w14:textId="77777777" w:rsidTr="00152C53">
        <w:tc>
          <w:tcPr>
            <w:tcW w:w="4161" w:type="dxa"/>
          </w:tcPr>
          <w:p w14:paraId="0401A444" w14:textId="77777777" w:rsidR="006433EF" w:rsidRPr="005F52A1" w:rsidRDefault="006433EF" w:rsidP="005F593E">
            <w:pPr>
              <w:spacing w:line="259" w:lineRule="auto"/>
              <w:jc w:val="center"/>
            </w:pPr>
            <w:r w:rsidRPr="005F52A1">
              <w:t xml:space="preserve">drop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</m:oMath>
            <w:r w:rsidRPr="005F52A1">
              <w:rPr>
                <w:rFonts w:eastAsiaTheme="minorEastAsia"/>
              </w:rPr>
              <w:t>:</w:t>
            </w:r>
          </w:p>
          <w:p w14:paraId="4E0768F8" w14:textId="77777777" w:rsidR="006433EF" w:rsidRPr="005F52A1" w:rsidRDefault="00744767" w:rsidP="005F593E">
            <w:pPr>
              <w:spacing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ED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ED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</m:oMath>
            </m:oMathPara>
          </w:p>
        </w:tc>
        <w:tc>
          <w:tcPr>
            <w:tcW w:w="1215" w:type="dxa"/>
          </w:tcPr>
          <w:p w14:paraId="0D52C8A4" w14:textId="316C056B" w:rsidR="006433EF" w:rsidRDefault="006433EF" w:rsidP="005F593E">
            <w:pPr>
              <w:spacing w:line="259" w:lineRule="auto"/>
              <w:jc w:val="center"/>
            </w:pPr>
            <w:del w:id="114" w:author="Ken Aho" w:date="2017-04-21T09:59:00Z">
              <w:r w:rsidRPr="00152C53" w:rsidDel="00937E8D">
                <w:rPr>
                  <w:u w:val="single"/>
                </w:rPr>
                <w:delText>1581.3</w:delText>
              </w:r>
            </w:del>
            <w:ins w:id="115" w:author="Ken Aho" w:date="2017-04-21T09:59:00Z">
              <w:r w:rsidR="00937E8D">
                <w:rPr>
                  <w:u w:val="single"/>
                </w:rPr>
                <w:t>1423.7</w:t>
              </w:r>
            </w:ins>
          </w:p>
        </w:tc>
        <w:tc>
          <w:tcPr>
            <w:tcW w:w="1216" w:type="dxa"/>
          </w:tcPr>
          <w:p w14:paraId="3BE7E730" w14:textId="0846EF75" w:rsidR="006433EF" w:rsidRDefault="006433EF" w:rsidP="005F593E">
            <w:pPr>
              <w:spacing w:line="259" w:lineRule="auto"/>
              <w:jc w:val="center"/>
            </w:pPr>
            <w:del w:id="116" w:author="Ken Aho" w:date="2017-04-21T10:06:00Z">
              <w:r w:rsidDel="00937E8D">
                <w:delText>1597.1</w:delText>
              </w:r>
            </w:del>
            <w:ins w:id="117" w:author="Ken Aho" w:date="2017-04-21T10:06:00Z">
              <w:r w:rsidR="00937E8D">
                <w:t>1444.0</w:t>
              </w:r>
            </w:ins>
          </w:p>
        </w:tc>
        <w:tc>
          <w:tcPr>
            <w:tcW w:w="1143" w:type="dxa"/>
          </w:tcPr>
          <w:p w14:paraId="4A9CEB56" w14:textId="77777777" w:rsidR="006433EF" w:rsidRPr="00467A01" w:rsidRDefault="00467A01" w:rsidP="005F593E">
            <w:pPr>
              <w:spacing w:line="259" w:lineRule="auto"/>
              <w:jc w:val="center"/>
            </w:pPr>
            <w:r w:rsidRPr="00467A01">
              <w:t>49.3%</w:t>
            </w:r>
          </w:p>
        </w:tc>
        <w:tc>
          <w:tcPr>
            <w:tcW w:w="1615" w:type="dxa"/>
          </w:tcPr>
          <w:p w14:paraId="00FD265A" w14:textId="77777777" w:rsidR="006433EF" w:rsidRPr="00467A01" w:rsidRDefault="00467A01" w:rsidP="005F593E">
            <w:pPr>
              <w:spacing w:line="259" w:lineRule="auto"/>
              <w:jc w:val="center"/>
              <w:rPr>
                <w:u w:val="single"/>
              </w:rPr>
            </w:pPr>
            <w:r w:rsidRPr="00467A01">
              <w:rPr>
                <w:u w:val="single"/>
              </w:rPr>
              <w:t>4.12</w:t>
            </w:r>
          </w:p>
        </w:tc>
      </w:tr>
      <w:tr w:rsidR="002C2B2A" w14:paraId="6196697F" w14:textId="77777777" w:rsidTr="00152C53">
        <w:tc>
          <w:tcPr>
            <w:tcW w:w="4161" w:type="dxa"/>
          </w:tcPr>
          <w:p w14:paraId="5AA4C562" w14:textId="77777777" w:rsidR="006433EF" w:rsidRPr="005F52A1" w:rsidRDefault="006433EF" w:rsidP="005F593E">
            <w:pPr>
              <w:spacing w:line="259" w:lineRule="auto"/>
              <w:jc w:val="center"/>
            </w:pPr>
            <w:r w:rsidRPr="005F52A1">
              <w:t xml:space="preserve">drop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ED</m:t>
                  </m:r>
                </m:sub>
              </m:sSub>
            </m:oMath>
            <w:r w:rsidRPr="005F52A1">
              <w:rPr>
                <w:rFonts w:eastAsiaTheme="minorEastAsia"/>
              </w:rPr>
              <w:t>:</w:t>
            </w:r>
          </w:p>
          <w:p w14:paraId="7E35274A" w14:textId="77777777" w:rsidR="006433EF" w:rsidRPr="005F52A1" w:rsidRDefault="00744767" w:rsidP="005F593E">
            <w:pPr>
              <w:spacing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ED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</m:oMath>
            </m:oMathPara>
          </w:p>
        </w:tc>
        <w:tc>
          <w:tcPr>
            <w:tcW w:w="1215" w:type="dxa"/>
          </w:tcPr>
          <w:p w14:paraId="58312C94" w14:textId="4E6153F3" w:rsidR="006433EF" w:rsidRDefault="006433EF" w:rsidP="005F593E">
            <w:pPr>
              <w:spacing w:line="259" w:lineRule="auto"/>
              <w:jc w:val="center"/>
            </w:pPr>
            <w:del w:id="118" w:author="Ken Aho" w:date="2017-04-21T09:59:00Z">
              <w:r w:rsidDel="00937E8D">
                <w:delText>1582.4</w:delText>
              </w:r>
            </w:del>
            <w:ins w:id="119" w:author="Ken Aho" w:date="2017-04-21T09:59:00Z">
              <w:r w:rsidR="00937E8D">
                <w:t>1424.8</w:t>
              </w:r>
            </w:ins>
          </w:p>
        </w:tc>
        <w:tc>
          <w:tcPr>
            <w:tcW w:w="1216" w:type="dxa"/>
          </w:tcPr>
          <w:p w14:paraId="71881CC7" w14:textId="276BD6D2" w:rsidR="006433EF" w:rsidRDefault="006433EF" w:rsidP="005F593E">
            <w:pPr>
              <w:spacing w:line="259" w:lineRule="auto"/>
              <w:jc w:val="center"/>
            </w:pPr>
            <w:del w:id="120" w:author="Ken Aho" w:date="2017-04-21T10:06:00Z">
              <w:r w:rsidDel="00937E8D">
                <w:delText>1595.6</w:delText>
              </w:r>
            </w:del>
            <w:ins w:id="121" w:author="Ken Aho" w:date="2017-04-21T10:06:00Z">
              <w:r w:rsidR="00937E8D">
                <w:t>1442.5</w:t>
              </w:r>
            </w:ins>
          </w:p>
        </w:tc>
        <w:tc>
          <w:tcPr>
            <w:tcW w:w="1143" w:type="dxa"/>
          </w:tcPr>
          <w:p w14:paraId="0DC4F788" w14:textId="77777777" w:rsidR="006433EF" w:rsidRPr="00467A01" w:rsidRDefault="00467A01" w:rsidP="005F593E">
            <w:pPr>
              <w:spacing w:line="259" w:lineRule="auto"/>
              <w:jc w:val="center"/>
              <w:rPr>
                <w:u w:val="single"/>
              </w:rPr>
            </w:pPr>
            <w:r w:rsidRPr="00467A01">
              <w:rPr>
                <w:u w:val="single"/>
              </w:rPr>
              <w:t>50.2%</w:t>
            </w:r>
          </w:p>
        </w:tc>
        <w:tc>
          <w:tcPr>
            <w:tcW w:w="1615" w:type="dxa"/>
          </w:tcPr>
          <w:p w14:paraId="5858CBFC" w14:textId="77777777" w:rsidR="006433EF" w:rsidRPr="00467A01" w:rsidRDefault="00467A01" w:rsidP="005F593E">
            <w:pPr>
              <w:spacing w:line="259" w:lineRule="auto"/>
              <w:jc w:val="center"/>
            </w:pPr>
            <w:r>
              <w:t>4.90</w:t>
            </w:r>
          </w:p>
        </w:tc>
      </w:tr>
      <w:tr w:rsidR="002C2B2A" w14:paraId="1DFF8413" w14:textId="77777777" w:rsidTr="00152C53">
        <w:tc>
          <w:tcPr>
            <w:tcW w:w="4161" w:type="dxa"/>
          </w:tcPr>
          <w:p w14:paraId="625A1D01" w14:textId="77777777" w:rsidR="006433EF" w:rsidRPr="005F52A1" w:rsidRDefault="006433EF" w:rsidP="005F593E">
            <w:pPr>
              <w:spacing w:line="259" w:lineRule="auto"/>
              <w:jc w:val="center"/>
            </w:pPr>
            <w:r w:rsidRPr="005F52A1">
              <w:t xml:space="preserve">drop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</m:oMath>
            <w:r w:rsidRPr="005F52A1">
              <w:rPr>
                <w:rFonts w:eastAsiaTheme="minorEastAsia"/>
              </w:rPr>
              <w:t>:</w:t>
            </w:r>
          </w:p>
          <w:p w14:paraId="36179079" w14:textId="77777777" w:rsidR="006433EF" w:rsidRPr="005F52A1" w:rsidRDefault="00744767" w:rsidP="005F593E">
            <w:pPr>
              <w:spacing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ED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15" w:type="dxa"/>
          </w:tcPr>
          <w:p w14:paraId="410E3505" w14:textId="37389455" w:rsidR="006433EF" w:rsidRDefault="006433EF" w:rsidP="005F593E">
            <w:pPr>
              <w:spacing w:line="259" w:lineRule="auto"/>
              <w:jc w:val="center"/>
            </w:pPr>
            <w:del w:id="122" w:author="Ken Aho" w:date="2017-04-21T10:00:00Z">
              <w:r w:rsidDel="00937E8D">
                <w:delText>1584.7</w:delText>
              </w:r>
            </w:del>
            <w:ins w:id="123" w:author="Ken Aho" w:date="2017-04-21T10:00:00Z">
              <w:r w:rsidR="00937E8D">
                <w:t>1427.1</w:t>
              </w:r>
            </w:ins>
          </w:p>
        </w:tc>
        <w:tc>
          <w:tcPr>
            <w:tcW w:w="1216" w:type="dxa"/>
          </w:tcPr>
          <w:p w14:paraId="5914CA18" w14:textId="6B5A562F" w:rsidR="006433EF" w:rsidRDefault="006433EF" w:rsidP="005F593E">
            <w:pPr>
              <w:spacing w:line="259" w:lineRule="auto"/>
              <w:jc w:val="center"/>
            </w:pPr>
            <w:del w:id="124" w:author="Ken Aho" w:date="2017-04-21T10:07:00Z">
              <w:r w:rsidRPr="00152C53" w:rsidDel="00937E8D">
                <w:rPr>
                  <w:u w:val="single"/>
                </w:rPr>
                <w:delText>1595.4</w:delText>
              </w:r>
            </w:del>
            <w:ins w:id="125" w:author="Ken Aho" w:date="2017-04-21T10:07:00Z">
              <w:r w:rsidR="00937E8D">
                <w:rPr>
                  <w:u w:val="single"/>
                </w:rPr>
                <w:t>1442.3</w:t>
              </w:r>
            </w:ins>
          </w:p>
        </w:tc>
        <w:tc>
          <w:tcPr>
            <w:tcW w:w="1143" w:type="dxa"/>
          </w:tcPr>
          <w:p w14:paraId="0D99ED4A" w14:textId="77777777" w:rsidR="006433EF" w:rsidRDefault="00467A01" w:rsidP="005F593E">
            <w:pPr>
              <w:spacing w:line="259" w:lineRule="auto"/>
              <w:jc w:val="center"/>
            </w:pPr>
            <w:r>
              <w:t>48.3%</w:t>
            </w:r>
          </w:p>
        </w:tc>
        <w:tc>
          <w:tcPr>
            <w:tcW w:w="1615" w:type="dxa"/>
          </w:tcPr>
          <w:p w14:paraId="6530D8F1" w14:textId="77777777" w:rsidR="006433EF" w:rsidRDefault="00467A01" w:rsidP="005F593E">
            <w:pPr>
              <w:spacing w:line="259" w:lineRule="auto"/>
              <w:jc w:val="center"/>
            </w:pPr>
            <w:r>
              <w:t>7.00</w:t>
            </w:r>
          </w:p>
        </w:tc>
      </w:tr>
      <w:tr w:rsidR="002C2B2A" w14:paraId="5017C2F5" w14:textId="77777777" w:rsidTr="00152C53">
        <w:tc>
          <w:tcPr>
            <w:tcW w:w="4161" w:type="dxa"/>
          </w:tcPr>
          <w:p w14:paraId="6E7A7D4E" w14:textId="77777777" w:rsidR="006433EF" w:rsidRPr="005F52A1" w:rsidRDefault="006433EF" w:rsidP="005F593E">
            <w:pPr>
              <w:spacing w:line="259" w:lineRule="auto"/>
              <w:jc w:val="center"/>
            </w:pPr>
            <w:r w:rsidRPr="005F52A1">
              <w:t>drop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ED</m:t>
                  </m:r>
                </m:sub>
              </m:sSub>
            </m:oMath>
            <w:r w:rsidRPr="005F52A1">
              <w:rPr>
                <w:rFonts w:eastAsiaTheme="minorEastAsia"/>
              </w:rPr>
              <w:t>:</w:t>
            </w:r>
          </w:p>
          <w:p w14:paraId="6C260036" w14:textId="77777777" w:rsidR="006433EF" w:rsidRPr="005F52A1" w:rsidRDefault="00744767" w:rsidP="005F593E">
            <w:pPr>
              <w:spacing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15" w:type="dxa"/>
          </w:tcPr>
          <w:p w14:paraId="08E30098" w14:textId="448D0CBF" w:rsidR="006433EF" w:rsidRDefault="006433EF" w:rsidP="005F593E">
            <w:pPr>
              <w:spacing w:line="259" w:lineRule="auto"/>
              <w:jc w:val="center"/>
            </w:pPr>
            <w:del w:id="126" w:author="Ken Aho" w:date="2017-04-21T10:01:00Z">
              <w:r w:rsidDel="00937E8D">
                <w:delText>1591.2</w:delText>
              </w:r>
            </w:del>
            <w:ins w:id="127" w:author="Ken Aho" w:date="2017-04-21T10:01:00Z">
              <w:r w:rsidR="00937E8D">
                <w:t>1433.6</w:t>
              </w:r>
            </w:ins>
          </w:p>
        </w:tc>
        <w:tc>
          <w:tcPr>
            <w:tcW w:w="1216" w:type="dxa"/>
          </w:tcPr>
          <w:p w14:paraId="079A8D21" w14:textId="14A3A70B" w:rsidR="006433EF" w:rsidRDefault="006433EF" w:rsidP="005F593E">
            <w:pPr>
              <w:spacing w:line="259" w:lineRule="auto"/>
              <w:jc w:val="center"/>
            </w:pPr>
            <w:del w:id="128" w:author="Ken Aho" w:date="2017-04-21T10:07:00Z">
              <w:r w:rsidDel="00937E8D">
                <w:delText>1599.4</w:delText>
              </w:r>
            </w:del>
            <w:ins w:id="129" w:author="Ken Aho" w:date="2017-04-21T10:07:00Z">
              <w:r w:rsidR="00937E8D">
                <w:t>1446.3</w:t>
              </w:r>
            </w:ins>
          </w:p>
        </w:tc>
        <w:tc>
          <w:tcPr>
            <w:tcW w:w="1143" w:type="dxa"/>
          </w:tcPr>
          <w:p w14:paraId="4F24F085" w14:textId="77777777" w:rsidR="006433EF" w:rsidRDefault="00467A01" w:rsidP="005F593E">
            <w:pPr>
              <w:spacing w:line="259" w:lineRule="auto"/>
              <w:jc w:val="center"/>
            </w:pPr>
            <w:r>
              <w:t>44.5%</w:t>
            </w:r>
          </w:p>
        </w:tc>
        <w:tc>
          <w:tcPr>
            <w:tcW w:w="1615" w:type="dxa"/>
          </w:tcPr>
          <w:p w14:paraId="572C0DBC" w14:textId="77777777" w:rsidR="006433EF" w:rsidRDefault="00467A01" w:rsidP="005F593E">
            <w:pPr>
              <w:spacing w:line="259" w:lineRule="auto"/>
              <w:jc w:val="center"/>
            </w:pPr>
            <w:r>
              <w:t>13.58</w:t>
            </w:r>
          </w:p>
        </w:tc>
      </w:tr>
      <w:tr w:rsidR="002C2B2A" w14:paraId="1EEF17CB" w14:textId="77777777" w:rsidTr="00152C53">
        <w:tc>
          <w:tcPr>
            <w:tcW w:w="4161" w:type="dxa"/>
          </w:tcPr>
          <w:p w14:paraId="3A9F0CCB" w14:textId="77777777" w:rsidR="006433EF" w:rsidRPr="005F52A1" w:rsidRDefault="006433EF" w:rsidP="005F593E">
            <w:pPr>
              <w:spacing w:line="259" w:lineRule="auto"/>
              <w:jc w:val="center"/>
            </w:pPr>
            <w:r w:rsidRPr="005F52A1">
              <w:t xml:space="preserve">drop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Pr="005F52A1">
              <w:rPr>
                <w:rFonts w:eastAsiaTheme="minorEastAsia"/>
              </w:rPr>
              <w:t>:</w:t>
            </w:r>
          </w:p>
          <w:p w14:paraId="02BA8EC8" w14:textId="77777777" w:rsidR="006433EF" w:rsidRPr="005F52A1" w:rsidRDefault="00744767" w:rsidP="005F593E">
            <w:pPr>
              <w:spacing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EX</m:t>
                    </m:r>
                  </m:sub>
                </m:sSub>
              </m:oMath>
            </m:oMathPara>
          </w:p>
        </w:tc>
        <w:tc>
          <w:tcPr>
            <w:tcW w:w="1215" w:type="dxa"/>
          </w:tcPr>
          <w:p w14:paraId="4A0449A0" w14:textId="56379778" w:rsidR="006433EF" w:rsidRDefault="006433EF" w:rsidP="005F593E">
            <w:pPr>
              <w:spacing w:line="259" w:lineRule="auto"/>
              <w:jc w:val="center"/>
            </w:pPr>
            <w:del w:id="130" w:author="Ken Aho" w:date="2017-04-21T10:05:00Z">
              <w:r w:rsidDel="00937E8D">
                <w:delText>1612.6</w:delText>
              </w:r>
            </w:del>
            <w:ins w:id="131" w:author="Ken Aho" w:date="2017-04-21T10:05:00Z">
              <w:r w:rsidR="00937E8D">
                <w:t>1455.0</w:t>
              </w:r>
            </w:ins>
          </w:p>
        </w:tc>
        <w:tc>
          <w:tcPr>
            <w:tcW w:w="1216" w:type="dxa"/>
          </w:tcPr>
          <w:p w14:paraId="21895718" w14:textId="5013A3A5" w:rsidR="006433EF" w:rsidRDefault="006433EF" w:rsidP="005F593E">
            <w:pPr>
              <w:spacing w:line="259" w:lineRule="auto"/>
              <w:jc w:val="center"/>
            </w:pPr>
            <w:del w:id="132" w:author="Ken Aho" w:date="2017-04-21T10:07:00Z">
              <w:r w:rsidDel="00937E8D">
                <w:delText>1618.2</w:delText>
              </w:r>
            </w:del>
            <w:ins w:id="133" w:author="Ken Aho" w:date="2017-04-21T10:07:00Z">
              <w:r w:rsidR="00937E8D">
                <w:t>1465.1</w:t>
              </w:r>
            </w:ins>
          </w:p>
        </w:tc>
        <w:tc>
          <w:tcPr>
            <w:tcW w:w="1143" w:type="dxa"/>
          </w:tcPr>
          <w:p w14:paraId="2CDF07A4" w14:textId="77777777" w:rsidR="006433EF" w:rsidRDefault="00467A01" w:rsidP="005F593E">
            <w:pPr>
              <w:spacing w:line="259" w:lineRule="auto"/>
              <w:jc w:val="center"/>
            </w:pPr>
            <w:r>
              <w:t>29.8%</w:t>
            </w:r>
          </w:p>
        </w:tc>
        <w:tc>
          <w:tcPr>
            <w:tcW w:w="1615" w:type="dxa"/>
          </w:tcPr>
          <w:p w14:paraId="0334E2D8" w14:textId="77777777" w:rsidR="006433EF" w:rsidRDefault="00467A01" w:rsidP="005F593E">
            <w:pPr>
              <w:spacing w:line="259" w:lineRule="auto"/>
              <w:jc w:val="center"/>
            </w:pPr>
            <w:r>
              <w:t>39.75</w:t>
            </w:r>
          </w:p>
        </w:tc>
      </w:tr>
      <w:tr w:rsidR="002C2B2A" w14:paraId="6047FE38" w14:textId="77777777" w:rsidTr="00152C53">
        <w:tc>
          <w:tcPr>
            <w:tcW w:w="4161" w:type="dxa"/>
          </w:tcPr>
          <w:p w14:paraId="55707760" w14:textId="77777777" w:rsidR="006433EF" w:rsidRPr="005F52A1" w:rsidRDefault="006433EF" w:rsidP="005F593E">
            <w:pPr>
              <w:spacing w:line="259" w:lineRule="auto"/>
              <w:jc w:val="center"/>
            </w:pPr>
            <w:r w:rsidRPr="005F52A1">
              <w:t xml:space="preserve">drop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EX</m:t>
                  </m:r>
                </m:sub>
              </m:sSub>
            </m:oMath>
            <w:r w:rsidRPr="005F52A1">
              <w:rPr>
                <w:rFonts w:eastAsiaTheme="minorEastAsia"/>
              </w:rPr>
              <w:t>:</w:t>
            </w:r>
          </w:p>
          <w:p w14:paraId="56A08A4C" w14:textId="77777777" w:rsidR="006628C6" w:rsidRPr="006628C6" w:rsidRDefault="00744767" w:rsidP="006628C6">
            <w:pPr>
              <w:spacing w:line="259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15" w:type="dxa"/>
          </w:tcPr>
          <w:p w14:paraId="67E65914" w14:textId="7CDD2FBB" w:rsidR="006433EF" w:rsidRDefault="006433EF" w:rsidP="005F593E">
            <w:pPr>
              <w:spacing w:line="259" w:lineRule="auto"/>
              <w:jc w:val="center"/>
            </w:pPr>
            <w:del w:id="134" w:author="Ken Aho" w:date="2017-04-21T10:05:00Z">
              <w:r w:rsidDel="00937E8D">
                <w:delText>1614.0</w:delText>
              </w:r>
            </w:del>
            <w:ins w:id="135" w:author="Ken Aho" w:date="2017-04-21T10:05:00Z">
              <w:r w:rsidR="00937E8D">
                <w:t>1456.4</w:t>
              </w:r>
            </w:ins>
          </w:p>
        </w:tc>
        <w:tc>
          <w:tcPr>
            <w:tcW w:w="1216" w:type="dxa"/>
          </w:tcPr>
          <w:p w14:paraId="0AF43B72" w14:textId="51878A2F" w:rsidR="006433EF" w:rsidRDefault="006433EF" w:rsidP="005F593E">
            <w:pPr>
              <w:spacing w:line="259" w:lineRule="auto"/>
              <w:jc w:val="center"/>
            </w:pPr>
            <w:del w:id="136" w:author="Ken Aho" w:date="2017-04-21T10:07:00Z">
              <w:r w:rsidDel="00937E8D">
                <w:delText>1617.0</w:delText>
              </w:r>
            </w:del>
            <w:ins w:id="137" w:author="Ken Aho" w:date="2017-04-21T10:07:00Z">
              <w:r w:rsidR="00937E8D">
                <w:t>1463.9</w:t>
              </w:r>
            </w:ins>
          </w:p>
        </w:tc>
        <w:tc>
          <w:tcPr>
            <w:tcW w:w="1143" w:type="dxa"/>
          </w:tcPr>
          <w:p w14:paraId="56993C76" w14:textId="77777777" w:rsidR="006433EF" w:rsidRDefault="00467A01" w:rsidP="005F593E">
            <w:pPr>
              <w:spacing w:line="259" w:lineRule="auto"/>
              <w:jc w:val="center"/>
            </w:pPr>
            <w:r>
              <w:t>29.3%</w:t>
            </w:r>
          </w:p>
        </w:tc>
        <w:tc>
          <w:tcPr>
            <w:tcW w:w="1615" w:type="dxa"/>
          </w:tcPr>
          <w:p w14:paraId="4FB14F9C" w14:textId="77777777" w:rsidR="006433EF" w:rsidRDefault="00467A01" w:rsidP="005F593E">
            <w:pPr>
              <w:spacing w:line="259" w:lineRule="auto"/>
              <w:jc w:val="center"/>
            </w:pPr>
            <w:r>
              <w:t>42.42</w:t>
            </w:r>
          </w:p>
        </w:tc>
      </w:tr>
    </w:tbl>
    <w:p w14:paraId="44F08F6C" w14:textId="77777777" w:rsidR="006433EF" w:rsidRDefault="006433EF" w:rsidP="00D6036C">
      <w:pPr>
        <w:pBdr>
          <w:top w:val="single" w:sz="4" w:space="1" w:color="auto"/>
        </w:pBdr>
        <w:spacing w:after="0"/>
      </w:pPr>
    </w:p>
    <w:p w14:paraId="5BBAFD59" w14:textId="1172F322" w:rsidR="006433EF" w:rsidRDefault="000315DF" w:rsidP="005F593E">
      <w:pPr>
        <w:spacing w:after="0"/>
      </w:pPr>
      <w:r>
        <w:t xml:space="preserve">    </w:t>
      </w:r>
      <w:r w:rsidR="00152C53">
        <w:t>For completeness Table 5</w:t>
      </w:r>
      <w:r w:rsidR="006433EF">
        <w:t xml:space="preserve"> is presented, showing the range of values</w:t>
      </w:r>
      <w:r w:rsidR="00152C53">
        <w:t xml:space="preserve"> for each criteria for this example</w:t>
      </w:r>
      <w:r w:rsidR="006433EF">
        <w:t xml:space="preserve">. </w:t>
      </w:r>
    </w:p>
    <w:p w14:paraId="01E61E25" w14:textId="77777777" w:rsidR="00D7161A" w:rsidRDefault="00D7161A" w:rsidP="005F593E">
      <w:pPr>
        <w:spacing w:after="0"/>
      </w:pPr>
    </w:p>
    <w:p w14:paraId="2F961461" w14:textId="77777777" w:rsidR="006433EF" w:rsidRPr="006628C6" w:rsidRDefault="00152C53" w:rsidP="006628C6">
      <w:pPr>
        <w:spacing w:after="0"/>
        <w:jc w:val="center"/>
        <w:rPr>
          <w:i/>
        </w:rPr>
      </w:pPr>
      <w:r w:rsidRPr="006628C6">
        <w:rPr>
          <w:i/>
        </w:rPr>
        <w:t>Table 5.    Range of possible values, example 2</w:t>
      </w:r>
    </w:p>
    <w:p w14:paraId="2B9886EF" w14:textId="77777777" w:rsidR="00152C53" w:rsidRDefault="00152C53" w:rsidP="006628C6">
      <w:pPr>
        <w:spacing w:after="0" w:line="120" w:lineRule="auto"/>
      </w:pPr>
      <w:r>
        <w:t>____________________________________________________________________________________</w:t>
      </w:r>
      <w:r w:rsidR="000315DF">
        <w:t>_</w:t>
      </w:r>
      <w:r>
        <w:t>______________________________________________________</w:t>
      </w:r>
      <w:r w:rsidR="000315DF">
        <w:t>_______________________________</w:t>
      </w:r>
    </w:p>
    <w:p w14:paraId="157D536C" w14:textId="77777777" w:rsidR="00152C53" w:rsidRDefault="00152C53" w:rsidP="006628C6">
      <w:pPr>
        <w:spacing w:after="0" w:line="12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1980"/>
        <w:gridCol w:w="1619"/>
        <w:gridCol w:w="1558"/>
        <w:gridCol w:w="1559"/>
        <w:gridCol w:w="1559"/>
      </w:tblGrid>
      <w:tr w:rsidR="00152C53" w:rsidRPr="00152C53" w14:paraId="544BA0CF" w14:textId="77777777" w:rsidTr="006628C6">
        <w:tc>
          <w:tcPr>
            <w:tcW w:w="1075" w:type="dxa"/>
          </w:tcPr>
          <w:p w14:paraId="03F60C7D" w14:textId="77777777" w:rsidR="00152C53" w:rsidRPr="00152C53" w:rsidRDefault="00152C53" w:rsidP="007561EF">
            <w:pPr>
              <w:rPr>
                <w:i/>
              </w:rPr>
            </w:pPr>
            <w:r w:rsidRPr="00152C53">
              <w:rPr>
                <w:i/>
              </w:rPr>
              <w:t>Criteria</w:t>
            </w:r>
          </w:p>
        </w:tc>
        <w:tc>
          <w:tcPr>
            <w:tcW w:w="1980" w:type="dxa"/>
          </w:tcPr>
          <w:p w14:paraId="1149B802" w14:textId="77777777" w:rsidR="00152C53" w:rsidRPr="00152C53" w:rsidRDefault="00467A01" w:rsidP="00152C53">
            <w:pPr>
              <w:jc w:val="center"/>
              <w:rPr>
                <w:i/>
              </w:rPr>
            </w:pPr>
            <w:r>
              <w:rPr>
                <w:i/>
              </w:rPr>
              <w:t>b</w:t>
            </w:r>
            <w:r w:rsidR="00152C53" w:rsidRPr="00152C53">
              <w:rPr>
                <w:i/>
              </w:rPr>
              <w:t>est</w:t>
            </w:r>
          </w:p>
        </w:tc>
        <w:tc>
          <w:tcPr>
            <w:tcW w:w="1619" w:type="dxa"/>
          </w:tcPr>
          <w:p w14:paraId="5424D8BA" w14:textId="77777777" w:rsidR="00152C53" w:rsidRPr="00152C53" w:rsidRDefault="00152C53" w:rsidP="00152C53">
            <w:pPr>
              <w:jc w:val="center"/>
              <w:rPr>
                <w:i/>
              </w:rPr>
            </w:pPr>
            <w:r w:rsidRPr="00152C53">
              <w:rPr>
                <w:i/>
              </w:rPr>
              <w:t>Q</w:t>
            </w:r>
            <w:r w:rsidRPr="00152C53">
              <w:rPr>
                <w:i/>
                <w:vertAlign w:val="subscript"/>
              </w:rPr>
              <w:t>1</w:t>
            </w:r>
          </w:p>
        </w:tc>
        <w:tc>
          <w:tcPr>
            <w:tcW w:w="1558" w:type="dxa"/>
          </w:tcPr>
          <w:p w14:paraId="249B33A9" w14:textId="77777777" w:rsidR="00152C53" w:rsidRPr="00152C53" w:rsidRDefault="00152C53" w:rsidP="00152C53">
            <w:pPr>
              <w:jc w:val="center"/>
              <w:rPr>
                <w:i/>
              </w:rPr>
            </w:pPr>
            <w:r w:rsidRPr="00152C53">
              <w:rPr>
                <w:i/>
              </w:rPr>
              <w:t>median</w:t>
            </w:r>
          </w:p>
        </w:tc>
        <w:tc>
          <w:tcPr>
            <w:tcW w:w="1559" w:type="dxa"/>
          </w:tcPr>
          <w:p w14:paraId="711996EF" w14:textId="77777777" w:rsidR="00152C53" w:rsidRPr="00152C53" w:rsidRDefault="00152C53" w:rsidP="00152C53">
            <w:pPr>
              <w:jc w:val="center"/>
              <w:rPr>
                <w:i/>
              </w:rPr>
            </w:pPr>
            <w:r w:rsidRPr="00152C53">
              <w:rPr>
                <w:i/>
              </w:rPr>
              <w:t>Q</w:t>
            </w:r>
            <w:r w:rsidRPr="00152C53">
              <w:rPr>
                <w:i/>
                <w:vertAlign w:val="subscript"/>
              </w:rPr>
              <w:t>3</w:t>
            </w:r>
          </w:p>
        </w:tc>
        <w:tc>
          <w:tcPr>
            <w:tcW w:w="1559" w:type="dxa"/>
          </w:tcPr>
          <w:p w14:paraId="7DC04608" w14:textId="693151AC" w:rsidR="00152C53" w:rsidRPr="00152C53" w:rsidRDefault="00522897" w:rsidP="00152C53">
            <w:pPr>
              <w:jc w:val="center"/>
              <w:rPr>
                <w:i/>
              </w:rPr>
            </w:pPr>
            <w:ins w:id="138" w:author="derrdewa" w:date="2017-04-20T16:03:00Z">
              <w:r>
                <w:rPr>
                  <w:i/>
                </w:rPr>
                <w:t>w</w:t>
              </w:r>
            </w:ins>
            <w:del w:id="139" w:author="derrdewa" w:date="2017-04-20T16:03:00Z">
              <w:r w:rsidR="00905A33" w:rsidDel="00522897">
                <w:rPr>
                  <w:i/>
                </w:rPr>
                <w:delText>W</w:delText>
              </w:r>
            </w:del>
            <w:r w:rsidR="00152C53" w:rsidRPr="00152C53">
              <w:rPr>
                <w:i/>
              </w:rPr>
              <w:t>orst</w:t>
            </w:r>
          </w:p>
        </w:tc>
      </w:tr>
    </w:tbl>
    <w:p w14:paraId="7465016F" w14:textId="77777777" w:rsidR="00152C53" w:rsidRPr="00152C53" w:rsidRDefault="00152C53" w:rsidP="00492F3F">
      <w:pPr>
        <w:pBdr>
          <w:top w:val="single" w:sz="4" w:space="1" w:color="auto"/>
        </w:pBdr>
        <w:spacing w:after="0" w:line="120" w:lineRule="auto"/>
        <w:jc w:val="center"/>
        <w:rPr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2041"/>
        <w:gridCol w:w="1558"/>
        <w:gridCol w:w="1558"/>
        <w:gridCol w:w="1559"/>
        <w:gridCol w:w="1559"/>
      </w:tblGrid>
      <w:tr w:rsidR="006433EF" w14:paraId="22AF5295" w14:textId="77777777" w:rsidTr="006628C6">
        <w:tc>
          <w:tcPr>
            <w:tcW w:w="1075" w:type="dxa"/>
          </w:tcPr>
          <w:p w14:paraId="61F4F02A" w14:textId="77777777" w:rsidR="006433EF" w:rsidRPr="006628C6" w:rsidRDefault="006433EF" w:rsidP="006628C6">
            <w:pPr>
              <w:spacing w:line="259" w:lineRule="auto"/>
              <w:jc w:val="center"/>
              <w:rPr>
                <w:i/>
              </w:rPr>
            </w:pPr>
            <w:r w:rsidRPr="006628C6">
              <w:rPr>
                <w:i/>
              </w:rPr>
              <w:t>AIC</w:t>
            </w:r>
          </w:p>
        </w:tc>
        <w:tc>
          <w:tcPr>
            <w:tcW w:w="2041" w:type="dxa"/>
          </w:tcPr>
          <w:p w14:paraId="0CAE6A61" w14:textId="6584D378" w:rsidR="006433EF" w:rsidRDefault="006433EF" w:rsidP="006628C6">
            <w:pPr>
              <w:spacing w:line="259" w:lineRule="auto"/>
              <w:jc w:val="center"/>
            </w:pPr>
            <w:del w:id="140" w:author="Ken Aho" w:date="2017-04-21T10:31:00Z">
              <w:r w:rsidDel="00C24B12">
                <w:delText>1581</w:delText>
              </w:r>
            </w:del>
            <w:ins w:id="141" w:author="Ken Aho" w:date="2017-04-21T10:31:00Z">
              <w:r w:rsidR="00C24B12">
                <w:t>1424</w:t>
              </w:r>
            </w:ins>
          </w:p>
        </w:tc>
        <w:tc>
          <w:tcPr>
            <w:tcW w:w="1558" w:type="dxa"/>
          </w:tcPr>
          <w:p w14:paraId="1A33CD07" w14:textId="3F498E98" w:rsidR="006433EF" w:rsidRDefault="006433EF" w:rsidP="006628C6">
            <w:pPr>
              <w:spacing w:line="259" w:lineRule="auto"/>
              <w:jc w:val="center"/>
            </w:pPr>
            <w:del w:id="142" w:author="Ken Aho" w:date="2017-04-21T10:31:00Z">
              <w:r w:rsidDel="00C24B12">
                <w:delText>1586</w:delText>
              </w:r>
            </w:del>
            <w:ins w:id="143" w:author="Ken Aho" w:date="2017-04-21T10:31:00Z">
              <w:r w:rsidR="00C24B12">
                <w:t>1425</w:t>
              </w:r>
            </w:ins>
          </w:p>
        </w:tc>
        <w:tc>
          <w:tcPr>
            <w:tcW w:w="1558" w:type="dxa"/>
          </w:tcPr>
          <w:p w14:paraId="504D4B73" w14:textId="2FE41A17" w:rsidR="006433EF" w:rsidRDefault="006433EF" w:rsidP="00C24B12">
            <w:pPr>
              <w:spacing w:line="259" w:lineRule="auto"/>
              <w:jc w:val="center"/>
            </w:pPr>
            <w:del w:id="144" w:author="Ken Aho" w:date="2017-04-21T10:32:00Z">
              <w:r w:rsidDel="00C24B12">
                <w:delText>1604</w:delText>
              </w:r>
            </w:del>
            <w:ins w:id="145" w:author="Ken Aho" w:date="2017-04-21T10:32:00Z">
              <w:r w:rsidR="00C24B12">
                <w:t>1427</w:t>
              </w:r>
            </w:ins>
          </w:p>
        </w:tc>
        <w:tc>
          <w:tcPr>
            <w:tcW w:w="1559" w:type="dxa"/>
          </w:tcPr>
          <w:p w14:paraId="405466AD" w14:textId="3F533CAB" w:rsidR="006433EF" w:rsidRDefault="006433EF" w:rsidP="006628C6">
            <w:pPr>
              <w:spacing w:line="259" w:lineRule="auto"/>
              <w:jc w:val="center"/>
            </w:pPr>
            <w:del w:id="146" w:author="Ken Aho" w:date="2017-04-21T10:32:00Z">
              <w:r w:rsidDel="00C24B12">
                <w:delText>1612</w:delText>
              </w:r>
            </w:del>
            <w:ins w:id="147" w:author="Ken Aho" w:date="2017-04-21T10:32:00Z">
              <w:r w:rsidR="00C24B12">
                <w:t>1439</w:t>
              </w:r>
            </w:ins>
          </w:p>
        </w:tc>
        <w:tc>
          <w:tcPr>
            <w:tcW w:w="1559" w:type="dxa"/>
          </w:tcPr>
          <w:p w14:paraId="00F3C3E8" w14:textId="398374BC" w:rsidR="006433EF" w:rsidRDefault="006433EF" w:rsidP="006628C6">
            <w:pPr>
              <w:spacing w:line="259" w:lineRule="auto"/>
              <w:jc w:val="center"/>
            </w:pPr>
            <w:del w:id="148" w:author="Ken Aho" w:date="2017-04-21T10:32:00Z">
              <w:r w:rsidDel="00C24B12">
                <w:delText>1645</w:delText>
              </w:r>
            </w:del>
            <w:ins w:id="149" w:author="Ken Aho" w:date="2017-04-21T10:32:00Z">
              <w:r w:rsidR="00C24B12">
                <w:t>1456</w:t>
              </w:r>
            </w:ins>
          </w:p>
        </w:tc>
      </w:tr>
      <w:tr w:rsidR="006433EF" w14:paraId="18BFA6EE" w14:textId="77777777" w:rsidTr="006628C6">
        <w:tc>
          <w:tcPr>
            <w:tcW w:w="1075" w:type="dxa"/>
          </w:tcPr>
          <w:p w14:paraId="3AFFD38E" w14:textId="77777777" w:rsidR="006433EF" w:rsidRPr="006628C6" w:rsidRDefault="006433EF" w:rsidP="006628C6">
            <w:pPr>
              <w:spacing w:line="259" w:lineRule="auto"/>
              <w:jc w:val="center"/>
              <w:rPr>
                <w:i/>
              </w:rPr>
            </w:pPr>
            <w:r w:rsidRPr="006628C6">
              <w:rPr>
                <w:i/>
              </w:rPr>
              <w:t>BIC</w:t>
            </w:r>
          </w:p>
        </w:tc>
        <w:tc>
          <w:tcPr>
            <w:tcW w:w="2041" w:type="dxa"/>
          </w:tcPr>
          <w:p w14:paraId="0363C120" w14:textId="4DE8B2B8" w:rsidR="006433EF" w:rsidRDefault="006433EF" w:rsidP="006628C6">
            <w:pPr>
              <w:spacing w:line="259" w:lineRule="auto"/>
              <w:jc w:val="center"/>
            </w:pPr>
            <w:del w:id="150" w:author="Ken Aho" w:date="2017-04-21T10:33:00Z">
              <w:r w:rsidDel="00C24B12">
                <w:delText>1595</w:delText>
              </w:r>
            </w:del>
            <w:ins w:id="151" w:author="Ken Aho" w:date="2017-04-21T10:33:00Z">
              <w:r w:rsidR="00C24B12">
                <w:t>1442</w:t>
              </w:r>
            </w:ins>
          </w:p>
        </w:tc>
        <w:tc>
          <w:tcPr>
            <w:tcW w:w="1558" w:type="dxa"/>
          </w:tcPr>
          <w:p w14:paraId="24F48BD8" w14:textId="351B8731" w:rsidR="006433EF" w:rsidRDefault="006433EF" w:rsidP="00C24B12">
            <w:pPr>
              <w:spacing w:line="259" w:lineRule="auto"/>
              <w:jc w:val="center"/>
            </w:pPr>
            <w:del w:id="152" w:author="Ken Aho" w:date="2017-04-21T10:33:00Z">
              <w:r w:rsidDel="00C24B12">
                <w:delText>1603</w:delText>
              </w:r>
            </w:del>
            <w:ins w:id="153" w:author="Ken Aho" w:date="2017-04-21T10:33:00Z">
              <w:r w:rsidR="00C24B12">
                <w:t>1444</w:t>
              </w:r>
            </w:ins>
          </w:p>
        </w:tc>
        <w:tc>
          <w:tcPr>
            <w:tcW w:w="1558" w:type="dxa"/>
          </w:tcPr>
          <w:p w14:paraId="54A59F2E" w14:textId="70F78251" w:rsidR="006433EF" w:rsidRDefault="006433EF" w:rsidP="00C24B12">
            <w:pPr>
              <w:spacing w:line="259" w:lineRule="auto"/>
              <w:jc w:val="center"/>
            </w:pPr>
            <w:del w:id="154" w:author="Ken Aho" w:date="2017-04-21T10:33:00Z">
              <w:r w:rsidDel="00C24B12">
                <w:delText>1616</w:delText>
              </w:r>
            </w:del>
            <w:ins w:id="155" w:author="Ken Aho" w:date="2017-04-21T10:33:00Z">
              <w:r w:rsidR="00C24B12">
                <w:t>1447</w:t>
              </w:r>
            </w:ins>
          </w:p>
        </w:tc>
        <w:tc>
          <w:tcPr>
            <w:tcW w:w="1559" w:type="dxa"/>
          </w:tcPr>
          <w:p w14:paraId="70D88D03" w14:textId="550D43CA" w:rsidR="006433EF" w:rsidRDefault="006433EF" w:rsidP="00C24B12">
            <w:pPr>
              <w:spacing w:line="259" w:lineRule="auto"/>
              <w:jc w:val="center"/>
            </w:pPr>
            <w:del w:id="156" w:author="Ken Aho" w:date="2017-04-21T10:33:00Z">
              <w:r w:rsidDel="00C24B12">
                <w:delText>1621</w:delText>
              </w:r>
            </w:del>
            <w:ins w:id="157" w:author="Ken Aho" w:date="2017-04-21T10:33:00Z">
              <w:r w:rsidR="00C24B12">
                <w:t>1456</w:t>
              </w:r>
            </w:ins>
          </w:p>
        </w:tc>
        <w:tc>
          <w:tcPr>
            <w:tcW w:w="1559" w:type="dxa"/>
          </w:tcPr>
          <w:p w14:paraId="3EA69C1C" w14:textId="536CC82E" w:rsidR="006433EF" w:rsidRDefault="006433EF" w:rsidP="00C24B12">
            <w:pPr>
              <w:spacing w:line="259" w:lineRule="auto"/>
              <w:jc w:val="center"/>
            </w:pPr>
            <w:del w:id="158" w:author="Ken Aho" w:date="2017-04-21T10:33:00Z">
              <w:r w:rsidDel="00C24B12">
                <w:delText>1648</w:delText>
              </w:r>
            </w:del>
            <w:ins w:id="159" w:author="Ken Aho" w:date="2017-04-21T10:33:00Z">
              <w:r w:rsidR="00C24B12">
                <w:t>1465</w:t>
              </w:r>
            </w:ins>
          </w:p>
        </w:tc>
      </w:tr>
      <w:tr w:rsidR="006433EF" w14:paraId="1C439A3A" w14:textId="77777777" w:rsidTr="006628C6">
        <w:tc>
          <w:tcPr>
            <w:tcW w:w="1075" w:type="dxa"/>
          </w:tcPr>
          <w:p w14:paraId="0B73BA40" w14:textId="77777777" w:rsidR="006433EF" w:rsidRPr="006628C6" w:rsidRDefault="006433EF" w:rsidP="006628C6">
            <w:pPr>
              <w:spacing w:line="259" w:lineRule="auto"/>
              <w:jc w:val="center"/>
              <w:rPr>
                <w:i/>
              </w:rPr>
            </w:pPr>
            <w:proofErr w:type="spellStart"/>
            <w:r w:rsidRPr="006628C6">
              <w:rPr>
                <w:i/>
              </w:rPr>
              <w:t>Cp</w:t>
            </w:r>
            <w:proofErr w:type="spellEnd"/>
          </w:p>
        </w:tc>
        <w:tc>
          <w:tcPr>
            <w:tcW w:w="2041" w:type="dxa"/>
          </w:tcPr>
          <w:p w14:paraId="71BCEF28" w14:textId="77777777" w:rsidR="006433EF" w:rsidRDefault="006433EF" w:rsidP="006628C6">
            <w:pPr>
              <w:spacing w:line="259" w:lineRule="auto"/>
              <w:jc w:val="center"/>
            </w:pPr>
            <w:r>
              <w:t>4.12</w:t>
            </w:r>
          </w:p>
        </w:tc>
        <w:tc>
          <w:tcPr>
            <w:tcW w:w="1558" w:type="dxa"/>
          </w:tcPr>
          <w:p w14:paraId="782FBD6D" w14:textId="77777777" w:rsidR="006433EF" w:rsidRDefault="006433EF" w:rsidP="006628C6">
            <w:pPr>
              <w:spacing w:line="259" w:lineRule="auto"/>
              <w:jc w:val="center"/>
            </w:pPr>
            <w:r>
              <w:t>8.63</w:t>
            </w:r>
          </w:p>
        </w:tc>
        <w:tc>
          <w:tcPr>
            <w:tcW w:w="1558" w:type="dxa"/>
          </w:tcPr>
          <w:p w14:paraId="5A82EE04" w14:textId="77777777" w:rsidR="006433EF" w:rsidRDefault="006433EF" w:rsidP="006628C6">
            <w:pPr>
              <w:spacing w:line="259" w:lineRule="auto"/>
              <w:jc w:val="center"/>
            </w:pPr>
            <w:r>
              <w:t>27.81</w:t>
            </w:r>
          </w:p>
        </w:tc>
        <w:tc>
          <w:tcPr>
            <w:tcW w:w="1559" w:type="dxa"/>
          </w:tcPr>
          <w:p w14:paraId="6BF1ED30" w14:textId="77777777" w:rsidR="006433EF" w:rsidRDefault="006433EF" w:rsidP="006628C6">
            <w:pPr>
              <w:spacing w:line="259" w:lineRule="auto"/>
              <w:jc w:val="center"/>
            </w:pPr>
            <w:r>
              <w:t>38.37</w:t>
            </w:r>
          </w:p>
        </w:tc>
        <w:tc>
          <w:tcPr>
            <w:tcW w:w="1559" w:type="dxa"/>
          </w:tcPr>
          <w:p w14:paraId="3B252D32" w14:textId="77777777" w:rsidR="006433EF" w:rsidRDefault="006433EF" w:rsidP="006628C6">
            <w:pPr>
              <w:spacing w:line="259" w:lineRule="auto"/>
              <w:jc w:val="center"/>
            </w:pPr>
            <w:r>
              <w:t>94.37</w:t>
            </w:r>
          </w:p>
        </w:tc>
      </w:tr>
      <w:tr w:rsidR="006628C6" w14:paraId="15FFA8DE" w14:textId="77777777" w:rsidTr="006628C6">
        <w:tc>
          <w:tcPr>
            <w:tcW w:w="1075" w:type="dxa"/>
          </w:tcPr>
          <w:p w14:paraId="68806C59" w14:textId="77777777" w:rsidR="006628C6" w:rsidRPr="006628C6" w:rsidRDefault="006628C6" w:rsidP="006628C6">
            <w:pPr>
              <w:jc w:val="center"/>
              <w:rPr>
                <w:i/>
              </w:rPr>
            </w:pPr>
            <w:r>
              <w:rPr>
                <w:i/>
              </w:rPr>
              <w:t>PRESS</w:t>
            </w:r>
          </w:p>
        </w:tc>
        <w:tc>
          <w:tcPr>
            <w:tcW w:w="2041" w:type="dxa"/>
          </w:tcPr>
          <w:p w14:paraId="21C984E6" w14:textId="77777777" w:rsidR="006628C6" w:rsidRDefault="006628C6" w:rsidP="006628C6">
            <w:pPr>
              <w:jc w:val="center"/>
            </w:pPr>
            <w:r>
              <w:t>50.2%</w:t>
            </w:r>
          </w:p>
        </w:tc>
        <w:tc>
          <w:tcPr>
            <w:tcW w:w="1558" w:type="dxa"/>
          </w:tcPr>
          <w:p w14:paraId="4AFC3AFA" w14:textId="77777777" w:rsidR="006628C6" w:rsidRDefault="006628C6" w:rsidP="006628C6">
            <w:pPr>
              <w:jc w:val="center"/>
            </w:pPr>
            <w:r>
              <w:t>45.3%</w:t>
            </w:r>
          </w:p>
        </w:tc>
        <w:tc>
          <w:tcPr>
            <w:tcW w:w="1558" w:type="dxa"/>
          </w:tcPr>
          <w:p w14:paraId="496F7757" w14:textId="77777777" w:rsidR="006628C6" w:rsidRDefault="006628C6" w:rsidP="006628C6">
            <w:pPr>
              <w:jc w:val="center"/>
            </w:pPr>
            <w:r>
              <w:t>34.8%</w:t>
            </w:r>
          </w:p>
        </w:tc>
        <w:tc>
          <w:tcPr>
            <w:tcW w:w="1559" w:type="dxa"/>
          </w:tcPr>
          <w:p w14:paraId="54421B5F" w14:textId="77777777" w:rsidR="006628C6" w:rsidRDefault="006628C6" w:rsidP="006628C6">
            <w:pPr>
              <w:jc w:val="center"/>
            </w:pPr>
            <w:r>
              <w:t>29.9%</w:t>
            </w:r>
          </w:p>
        </w:tc>
        <w:tc>
          <w:tcPr>
            <w:tcW w:w="1559" w:type="dxa"/>
          </w:tcPr>
          <w:p w14:paraId="0720F264" w14:textId="77777777" w:rsidR="006628C6" w:rsidRDefault="006628C6" w:rsidP="006628C6">
            <w:pPr>
              <w:jc w:val="center"/>
            </w:pPr>
            <w:r>
              <w:t>1.7%</w:t>
            </w:r>
          </w:p>
        </w:tc>
      </w:tr>
    </w:tbl>
    <w:p w14:paraId="0BFE0B84" w14:textId="77777777" w:rsidR="006433EF" w:rsidRDefault="006433EF" w:rsidP="006628C6">
      <w:pPr>
        <w:pBdr>
          <w:top w:val="single" w:sz="4" w:space="1" w:color="auto"/>
        </w:pBdr>
        <w:spacing w:after="0"/>
      </w:pPr>
    </w:p>
    <w:p w14:paraId="66D36ABE" w14:textId="5C1F2661" w:rsidR="00D7161A" w:rsidRDefault="00FB4FED" w:rsidP="00012098">
      <w:pPr>
        <w:pStyle w:val="ListParagraph"/>
        <w:spacing w:after="0"/>
        <w:ind w:left="0"/>
        <w:rPr>
          <w:rFonts w:eastAsiaTheme="minorEastAsia"/>
          <w:b/>
        </w:rPr>
      </w:pPr>
      <w:r>
        <w:rPr>
          <w:rFonts w:eastAsiaTheme="minorEastAsia"/>
          <w:b/>
        </w:rPr>
        <w:t xml:space="preserve">5. </w:t>
      </w:r>
      <w:r w:rsidR="00D7161A">
        <w:rPr>
          <w:rFonts w:eastAsiaTheme="minorEastAsia"/>
          <w:b/>
        </w:rPr>
        <w:t xml:space="preserve">COMPUTATIONAL TIME </w:t>
      </w:r>
      <w:r w:rsidR="00740C50">
        <w:rPr>
          <w:rFonts w:eastAsiaTheme="minorEastAsia"/>
          <w:b/>
        </w:rPr>
        <w:t xml:space="preserve">RUN-TIME </w:t>
      </w:r>
      <w:r w:rsidR="00D7161A">
        <w:rPr>
          <w:rFonts w:eastAsiaTheme="minorEastAsia"/>
          <w:b/>
        </w:rPr>
        <w:t>COMAPRISONS</w:t>
      </w:r>
      <w:r w:rsidR="00D559A5">
        <w:rPr>
          <w:rFonts w:eastAsiaTheme="minorEastAsia"/>
          <w:b/>
        </w:rPr>
        <w:t xml:space="preserve"> </w:t>
      </w:r>
      <w:r w:rsidR="00740C50">
        <w:rPr>
          <w:rFonts w:eastAsiaTheme="minorEastAsia"/>
          <w:b/>
        </w:rPr>
        <w:t>FOR</w:t>
      </w:r>
      <w:r w:rsidR="00D559A5">
        <w:rPr>
          <w:rFonts w:eastAsiaTheme="minorEastAsia"/>
          <w:b/>
        </w:rPr>
        <w:t xml:space="preserve"> GREEDY AND STEPAIC</w:t>
      </w:r>
    </w:p>
    <w:p w14:paraId="2FEE72E8" w14:textId="7320A186" w:rsidR="00D7161A" w:rsidRDefault="00D7161A" w:rsidP="00012098">
      <w:pPr>
        <w:pStyle w:val="ListParagraph"/>
        <w:spacing w:after="0"/>
        <w:rPr>
          <w:rFonts w:eastAsiaTheme="minorEastAsia"/>
          <w:b/>
        </w:rPr>
      </w:pPr>
    </w:p>
    <w:p w14:paraId="49168E1D" w14:textId="4344E3E1" w:rsidR="00752EB2" w:rsidRPr="000D0B3E" w:rsidRDefault="00F4237B" w:rsidP="00012098">
      <w:pPr>
        <w:pStyle w:val="ListParagraph"/>
        <w:tabs>
          <w:tab w:val="left" w:pos="360"/>
        </w:tabs>
        <w:spacing w:after="0"/>
        <w:ind w:left="0"/>
        <w:rPr>
          <w:rFonts w:eastAsiaTheme="minorEastAsia"/>
        </w:rPr>
      </w:pPr>
      <w:ins w:id="160" w:author="derrdewa" w:date="2017-04-20T15:49:00Z">
        <w:r>
          <w:rPr>
            <w:rFonts w:eastAsiaTheme="minorEastAsia"/>
          </w:rPr>
          <w:t xml:space="preserve">  </w:t>
        </w:r>
      </w:ins>
      <w:r w:rsidR="00D7161A" w:rsidRPr="00012098">
        <w:rPr>
          <w:rFonts w:eastAsiaTheme="minorEastAsia"/>
        </w:rPr>
        <w:t xml:space="preserve">As a </w:t>
      </w:r>
      <w:r w:rsidR="00CD0E7C">
        <w:rPr>
          <w:rFonts w:eastAsiaTheme="minorEastAsia"/>
        </w:rPr>
        <w:t xml:space="preserve">computational </w:t>
      </w:r>
      <w:r w:rsidR="00D7161A" w:rsidRPr="00012098">
        <w:rPr>
          <w:rFonts w:eastAsiaTheme="minorEastAsia"/>
        </w:rPr>
        <w:t>proof of concept</w:t>
      </w:r>
      <w:r w:rsidR="00CD0E7C">
        <w:rPr>
          <w:rFonts w:eastAsiaTheme="minorEastAsia"/>
        </w:rPr>
        <w:t>,</w:t>
      </w:r>
      <w:r w:rsidR="00D7161A" w:rsidRPr="00012098">
        <w:rPr>
          <w:rFonts w:eastAsiaTheme="minorEastAsia"/>
        </w:rPr>
        <w:t xml:space="preserve"> we</w:t>
      </w:r>
      <w:r w:rsidR="00D7161A">
        <w:rPr>
          <w:rFonts w:eastAsiaTheme="minorEastAsia"/>
        </w:rPr>
        <w:t xml:space="preserve"> developed an automated version of the Greedy algorithm using the R language</w:t>
      </w:r>
      <w:del w:id="161" w:author="derrdewa" w:date="2017-04-20T16:03:00Z">
        <w:r w:rsidR="00CD0E7C" w:rsidDel="00522897">
          <w:rPr>
            <w:rFonts w:eastAsiaTheme="minorEastAsia"/>
          </w:rPr>
          <w:delText xml:space="preserve"> (Appendix</w:delText>
        </w:r>
        <w:r w:rsidR="004F27C3" w:rsidDel="00522897">
          <w:rPr>
            <w:rFonts w:eastAsiaTheme="minorEastAsia"/>
          </w:rPr>
          <w:delText xml:space="preserve"> 2</w:delText>
        </w:r>
        <w:r w:rsidR="00CD0E7C" w:rsidDel="00522897">
          <w:rPr>
            <w:rFonts w:eastAsiaTheme="minorEastAsia"/>
          </w:rPr>
          <w:delText>)</w:delText>
        </w:r>
      </w:del>
      <w:r w:rsidR="00D7161A">
        <w:rPr>
          <w:rFonts w:eastAsiaTheme="minorEastAsia"/>
        </w:rPr>
        <w:t xml:space="preserve">.   </w:t>
      </w:r>
    </w:p>
    <w:p w14:paraId="6D9B065A" w14:textId="77777777" w:rsidR="00752EB2" w:rsidRDefault="00752EB2" w:rsidP="00012098">
      <w:pPr>
        <w:pStyle w:val="ListParagraph"/>
        <w:spacing w:after="0"/>
        <w:ind w:left="-90" w:firstLine="90"/>
        <w:rPr>
          <w:rFonts w:eastAsiaTheme="minorEastAsia"/>
        </w:rPr>
      </w:pPr>
    </w:p>
    <w:p w14:paraId="45E1963A" w14:textId="6CA476FF" w:rsidR="00D7161A" w:rsidRPr="00012098" w:rsidRDefault="00752EB2" w:rsidP="00012098">
      <w:pPr>
        <w:tabs>
          <w:tab w:val="left" w:pos="360"/>
        </w:tabs>
        <w:spacing w:after="0"/>
        <w:rPr>
          <w:rFonts w:eastAsiaTheme="minorEastAsia"/>
          <w:b/>
        </w:rPr>
      </w:pPr>
      <w:r w:rsidRPr="00012098">
        <w:rPr>
          <w:rFonts w:eastAsiaTheme="minorEastAsia"/>
          <w:b/>
        </w:rPr>
        <w:t xml:space="preserve">5.1 </w:t>
      </w:r>
      <w:r w:rsidR="00D559A5" w:rsidRPr="00012098">
        <w:rPr>
          <w:rFonts w:eastAsiaTheme="minorEastAsia"/>
          <w:b/>
        </w:rPr>
        <w:t xml:space="preserve">    </w:t>
      </w:r>
      <w:r w:rsidRPr="00012098">
        <w:rPr>
          <w:rFonts w:eastAsiaTheme="minorEastAsia"/>
          <w:b/>
        </w:rPr>
        <w:t xml:space="preserve">Example 3   </w:t>
      </w:r>
    </w:p>
    <w:p w14:paraId="7734CE6D" w14:textId="77777777" w:rsidR="00D7161A" w:rsidRDefault="00D7161A" w:rsidP="00012098">
      <w:pPr>
        <w:pStyle w:val="ListParagraph"/>
        <w:spacing w:after="0"/>
        <w:rPr>
          <w:rFonts w:eastAsiaTheme="minorEastAsia"/>
        </w:rPr>
      </w:pPr>
    </w:p>
    <w:p w14:paraId="5B34C0F5" w14:textId="05485D71" w:rsidR="00CD0E7C" w:rsidRDefault="00F4237B" w:rsidP="00012098">
      <w:pPr>
        <w:pStyle w:val="ListParagraph"/>
        <w:tabs>
          <w:tab w:val="left" w:pos="360"/>
        </w:tabs>
        <w:spacing w:after="0"/>
        <w:ind w:left="0"/>
        <w:rPr>
          <w:rFonts w:eastAsiaTheme="minorEastAsia"/>
        </w:rPr>
      </w:pPr>
      <w:ins w:id="162" w:author="derrdewa" w:date="2017-04-20T15:49:00Z">
        <w:r>
          <w:rPr>
            <w:rFonts w:eastAsiaTheme="minorEastAsia"/>
          </w:rPr>
          <w:t xml:space="preserve">  </w:t>
        </w:r>
      </w:ins>
      <w:ins w:id="163" w:author="Ken Aho" w:date="2017-04-21T10:15:00Z">
        <w:r w:rsidR="00C221BF">
          <w:rPr>
            <w:rFonts w:eastAsiaTheme="minorEastAsia"/>
          </w:rPr>
          <w:t xml:space="preserve">The functions step and </w:t>
        </w:r>
        <w:proofErr w:type="spellStart"/>
        <w:r w:rsidR="00C221BF">
          <w:rPr>
            <w:rFonts w:eastAsiaTheme="minorEastAsia"/>
          </w:rPr>
          <w:t>stepAIC</w:t>
        </w:r>
        <w:proofErr w:type="spellEnd"/>
        <w:r w:rsidR="00C221BF">
          <w:rPr>
            <w:rFonts w:eastAsiaTheme="minorEastAsia"/>
          </w:rPr>
          <w:t xml:space="preserve"> identified </w:t>
        </w:r>
      </w:ins>
      <w:ins w:id="164" w:author="Ken Aho" w:date="2017-04-21T10:16:00Z">
        <w:r w:rsidR="00C221BF">
          <w:rPr>
            <w:rFonts w:eastAsiaTheme="minorEastAsia"/>
          </w:rPr>
          <w:t xml:space="preserve">the same “best” (low AIC) model </w:t>
        </w:r>
      </w:ins>
      <w:ins w:id="165" w:author="Ken Aho" w:date="2017-04-21T10:22:00Z">
        <w:r w:rsidR="008A6F88">
          <w:rPr>
            <w:rFonts w:eastAsiaTheme="minorEastAsia"/>
          </w:rPr>
          <w:t xml:space="preserve">as the Greedy algorithm </w:t>
        </w:r>
      </w:ins>
      <w:ins w:id="166" w:author="Ken Aho" w:date="2017-04-21T10:16:00Z">
        <w:r w:rsidR="00C221BF">
          <w:rPr>
            <w:rFonts w:eastAsiaTheme="minorEastAsia"/>
          </w:rPr>
          <w:t>for t</w:t>
        </w:r>
      </w:ins>
      <w:ins w:id="167" w:author="Ken Aho" w:date="2017-04-21T10:17:00Z">
        <w:r w:rsidR="00C221BF">
          <w:rPr>
            <w:rFonts w:eastAsiaTheme="minorEastAsia"/>
          </w:rPr>
          <w:t>he case studies given in examples 1 and 2</w:t>
        </w:r>
      </w:ins>
      <w:ins w:id="168" w:author="Ken Aho" w:date="2017-04-21T10:25:00Z">
        <w:r w:rsidR="008A6F88">
          <w:rPr>
            <w:rFonts w:eastAsiaTheme="minorEastAsia"/>
          </w:rPr>
          <w:t xml:space="preserve">, with </w:t>
        </w:r>
      </w:ins>
      <w:ins w:id="169" w:author="Ken Aho" w:date="2017-04-21T10:35:00Z">
        <w:r w:rsidR="00C24B12">
          <w:rPr>
            <w:rFonts w:eastAsiaTheme="minorEastAsia"/>
          </w:rPr>
          <w:t xml:space="preserve">very </w:t>
        </w:r>
      </w:ins>
      <w:ins w:id="170" w:author="Ken Aho" w:date="2017-04-21T10:25:00Z">
        <w:r w:rsidR="008A6F88">
          <w:rPr>
            <w:rFonts w:eastAsiaTheme="minorEastAsia"/>
          </w:rPr>
          <w:t>similar run times</w:t>
        </w:r>
      </w:ins>
      <w:ins w:id="171" w:author="Ken Aho" w:date="2017-04-21T10:17:00Z">
        <w:r w:rsidR="00C221BF">
          <w:rPr>
            <w:rFonts w:eastAsiaTheme="minorEastAsia"/>
          </w:rPr>
          <w:t xml:space="preserve">.  </w:t>
        </w:r>
      </w:ins>
      <w:ins w:id="172" w:author="Ken Aho" w:date="2017-04-21T10:15:00Z">
        <w:r w:rsidR="00C221BF">
          <w:rPr>
            <w:rFonts w:eastAsiaTheme="minorEastAsia"/>
          </w:rPr>
          <w:t xml:space="preserve"> </w:t>
        </w:r>
      </w:ins>
      <w:del w:id="173" w:author="Ken Aho" w:date="2017-04-21T10:17:00Z">
        <w:r w:rsidR="00CD0E7C" w:rsidDel="00C221BF">
          <w:rPr>
            <w:rFonts w:eastAsiaTheme="minorEastAsia"/>
          </w:rPr>
          <w:delText>We</w:delText>
        </w:r>
      </w:del>
      <w:ins w:id="174" w:author="Ken Aho" w:date="2017-04-21T10:17:00Z">
        <w:r w:rsidR="00C221BF">
          <w:rPr>
            <w:rFonts w:eastAsiaTheme="minorEastAsia"/>
          </w:rPr>
          <w:t>To compare</w:t>
        </w:r>
      </w:ins>
      <w:r w:rsidR="00CD0E7C">
        <w:rPr>
          <w:rFonts w:eastAsiaTheme="minorEastAsia"/>
        </w:rPr>
        <w:t xml:space="preserve"> </w:t>
      </w:r>
      <w:del w:id="175" w:author="Ken Aho" w:date="2017-04-21T10:17:00Z">
        <w:r w:rsidR="00CD0E7C" w:rsidDel="00C221BF">
          <w:rPr>
            <w:rFonts w:eastAsiaTheme="minorEastAsia"/>
          </w:rPr>
          <w:delText xml:space="preserve">considered </w:delText>
        </w:r>
      </w:del>
      <w:r w:rsidR="00CE2990">
        <w:rPr>
          <w:rFonts w:eastAsiaTheme="minorEastAsia"/>
        </w:rPr>
        <w:t>comput</w:t>
      </w:r>
      <w:r w:rsidR="0022165C">
        <w:rPr>
          <w:rFonts w:eastAsiaTheme="minorEastAsia"/>
        </w:rPr>
        <w:t>ational</w:t>
      </w:r>
      <w:r w:rsidR="00CE2990">
        <w:rPr>
          <w:rFonts w:eastAsiaTheme="minorEastAsia"/>
        </w:rPr>
        <w:t xml:space="preserve"> </w:t>
      </w:r>
      <w:r w:rsidR="00095866">
        <w:rPr>
          <w:rFonts w:eastAsiaTheme="minorEastAsia"/>
        </w:rPr>
        <w:t xml:space="preserve">run times for the Greedy </w:t>
      </w:r>
      <w:r w:rsidR="00CE2990">
        <w:rPr>
          <w:rFonts w:eastAsiaTheme="minorEastAsia"/>
        </w:rPr>
        <w:t xml:space="preserve">automated </w:t>
      </w:r>
      <w:r w:rsidR="00095866">
        <w:rPr>
          <w:rFonts w:eastAsiaTheme="minorEastAsia"/>
        </w:rPr>
        <w:t xml:space="preserve">algorithm and </w:t>
      </w:r>
      <w:proofErr w:type="spellStart"/>
      <w:r w:rsidR="00095866">
        <w:rPr>
          <w:rFonts w:eastAsiaTheme="minorEastAsia"/>
        </w:rPr>
        <w:t>stepAIC</w:t>
      </w:r>
      <w:proofErr w:type="spellEnd"/>
      <w:r w:rsidR="00095866">
        <w:rPr>
          <w:rFonts w:eastAsiaTheme="minorEastAsia"/>
        </w:rPr>
        <w:t xml:space="preserve"> </w:t>
      </w:r>
      <w:ins w:id="176" w:author="Ken Aho" w:date="2017-04-21T10:18:00Z">
        <w:r w:rsidR="00C221BF">
          <w:rPr>
            <w:rFonts w:eastAsiaTheme="minorEastAsia"/>
          </w:rPr>
          <w:t xml:space="preserve">in </w:t>
        </w:r>
      </w:ins>
      <w:ins w:id="177" w:author="Ken Aho" w:date="2017-04-21T10:35:00Z">
        <w:r w:rsidR="00C24B12">
          <w:rPr>
            <w:rFonts w:eastAsiaTheme="minorEastAsia"/>
          </w:rPr>
          <w:t xml:space="preserve">more </w:t>
        </w:r>
      </w:ins>
      <w:ins w:id="178" w:author="Ken Aho" w:date="2017-04-21T10:18:00Z">
        <w:r w:rsidR="00C221BF">
          <w:rPr>
            <w:rFonts w:eastAsiaTheme="minorEastAsia"/>
          </w:rPr>
          <w:t xml:space="preserve">complex model selection situations, we </w:t>
        </w:r>
      </w:ins>
      <w:del w:id="179" w:author="Ken Aho" w:date="2017-04-21T10:18:00Z">
        <w:r w:rsidR="00095866" w:rsidDel="00C221BF">
          <w:rPr>
            <w:rFonts w:eastAsiaTheme="minorEastAsia"/>
          </w:rPr>
          <w:delText>using</w:delText>
        </w:r>
      </w:del>
      <w:r w:rsidR="00095866">
        <w:rPr>
          <w:rFonts w:eastAsiaTheme="minorEastAsia"/>
        </w:rPr>
        <w:t xml:space="preserve"> </w:t>
      </w:r>
      <w:ins w:id="180" w:author="Ken Aho" w:date="2017-04-21T10:18:00Z">
        <w:r w:rsidR="00C221BF">
          <w:rPr>
            <w:rFonts w:eastAsiaTheme="minorEastAsia"/>
          </w:rPr>
          <w:t xml:space="preserve">considered </w:t>
        </w:r>
      </w:ins>
      <w:r w:rsidR="00D663B3">
        <w:rPr>
          <w:rFonts w:eastAsiaTheme="minorEastAsia"/>
        </w:rPr>
        <w:t>three</w:t>
      </w:r>
      <w:r w:rsidR="00CD0E7C">
        <w:rPr>
          <w:rFonts w:eastAsiaTheme="minorEastAsia"/>
        </w:rPr>
        <w:t xml:space="preserve"> datasets frequently used </w:t>
      </w:r>
      <w:r w:rsidR="00D663B3">
        <w:rPr>
          <w:rFonts w:eastAsiaTheme="minorEastAsia"/>
        </w:rPr>
        <w:t xml:space="preserve">for </w:t>
      </w:r>
      <w:r w:rsidR="00CD0E7C">
        <w:rPr>
          <w:rFonts w:eastAsiaTheme="minorEastAsia"/>
        </w:rPr>
        <w:t xml:space="preserve">testing data mining and </w:t>
      </w:r>
      <w:r w:rsidR="00CD0E7C">
        <w:rPr>
          <w:rFonts w:eastAsiaTheme="minorEastAsia"/>
        </w:rPr>
        <w:lastRenderedPageBreak/>
        <w:t>machine learning applications</w:t>
      </w:r>
      <w:r w:rsidR="004F27C3">
        <w:rPr>
          <w:rFonts w:eastAsiaTheme="minorEastAsia"/>
        </w:rPr>
        <w:t>, and a high dimensional randomly generated dataset</w:t>
      </w:r>
      <w:r w:rsidR="00CD0E7C">
        <w:rPr>
          <w:rFonts w:eastAsiaTheme="minorEastAsia"/>
        </w:rPr>
        <w:t xml:space="preserve">.  </w:t>
      </w:r>
      <w:r w:rsidR="003C104F" w:rsidRPr="003C104F">
        <w:rPr>
          <w:rFonts w:eastAsiaTheme="minorEastAsia"/>
        </w:rPr>
        <w:t>The</w:t>
      </w:r>
      <w:del w:id="181" w:author="Ken Aho" w:date="2017-04-21T10:23:00Z">
        <w:r w:rsidR="003C104F" w:rsidRPr="003C104F" w:rsidDel="008A6F88">
          <w:rPr>
            <w:rFonts w:eastAsiaTheme="minorEastAsia"/>
          </w:rPr>
          <w:delText>se</w:delText>
        </w:r>
      </w:del>
      <w:r w:rsidR="003C104F" w:rsidRPr="003C104F">
        <w:rPr>
          <w:rFonts w:eastAsiaTheme="minorEastAsia"/>
        </w:rPr>
        <w:t xml:space="preserve"> </w:t>
      </w:r>
      <w:ins w:id="182" w:author="Ken Aho" w:date="2017-04-21T10:23:00Z">
        <w:r w:rsidR="008A6F88">
          <w:rPr>
            <w:rFonts w:eastAsiaTheme="minorEastAsia"/>
          </w:rPr>
          <w:t xml:space="preserve">datasets </w:t>
        </w:r>
      </w:ins>
      <w:r w:rsidR="003C104F" w:rsidRPr="003C104F">
        <w:rPr>
          <w:rFonts w:eastAsiaTheme="minorEastAsia"/>
        </w:rPr>
        <w:t xml:space="preserve">were:  1) </w:t>
      </w:r>
      <w:r w:rsidR="00DE2730">
        <w:rPr>
          <w:rFonts w:eastAsiaTheme="minorEastAsia"/>
        </w:rPr>
        <w:t xml:space="preserve">concrete, </w:t>
      </w:r>
      <w:r w:rsidR="003C104F" w:rsidRPr="003C104F">
        <w:rPr>
          <w:rFonts w:eastAsiaTheme="minorEastAsia"/>
        </w:rPr>
        <w:t>a</w:t>
      </w:r>
      <w:r w:rsidR="004F27C3">
        <w:rPr>
          <w:rFonts w:eastAsiaTheme="minorEastAsia"/>
        </w:rPr>
        <w:t xml:space="preserve"> 1030 observation,</w:t>
      </w:r>
      <w:r w:rsidR="003C104F" w:rsidRPr="003C104F">
        <w:rPr>
          <w:rFonts w:eastAsiaTheme="minorEastAsia"/>
        </w:rPr>
        <w:t xml:space="preserve"> </w:t>
      </w:r>
      <w:r w:rsidR="003C104F">
        <w:rPr>
          <w:rFonts w:eastAsiaTheme="minorEastAsia"/>
        </w:rPr>
        <w:t>eight</w:t>
      </w:r>
      <w:r w:rsidR="003C104F" w:rsidRPr="003C104F">
        <w:rPr>
          <w:rFonts w:eastAsiaTheme="minorEastAsia"/>
        </w:rPr>
        <w:t xml:space="preserve"> predictor dataset for modelling concrete compressive strength</w:t>
      </w:r>
      <w:r w:rsidR="001F2C99">
        <w:rPr>
          <w:rFonts w:eastAsiaTheme="minorEastAsia"/>
        </w:rPr>
        <w:t xml:space="preserve"> (</w:t>
      </w:r>
      <w:commentRangeStart w:id="183"/>
      <w:proofErr w:type="spellStart"/>
      <w:r w:rsidR="001F2C99">
        <w:rPr>
          <w:rFonts w:eastAsiaTheme="minorEastAsia"/>
        </w:rPr>
        <w:t>Yeh</w:t>
      </w:r>
      <w:proofErr w:type="spellEnd"/>
      <w:r w:rsidR="001F2C99">
        <w:rPr>
          <w:rFonts w:eastAsiaTheme="minorEastAsia"/>
        </w:rPr>
        <w:t xml:space="preserve"> 1998 </w:t>
      </w:r>
      <w:commentRangeEnd w:id="183"/>
      <w:r w:rsidR="001F2C99">
        <w:rPr>
          <w:rStyle w:val="CommentReference"/>
        </w:rPr>
        <w:commentReference w:id="183"/>
      </w:r>
      <w:r w:rsidR="001F2C99">
        <w:rPr>
          <w:rFonts w:eastAsiaTheme="minorEastAsia"/>
        </w:rPr>
        <w:t>)</w:t>
      </w:r>
      <w:r w:rsidR="003C104F" w:rsidRPr="003C104F">
        <w:rPr>
          <w:rFonts w:eastAsiaTheme="minorEastAsia"/>
        </w:rPr>
        <w:t>, 2)</w:t>
      </w:r>
      <w:r w:rsidR="00DE2730">
        <w:rPr>
          <w:rFonts w:eastAsiaTheme="minorEastAsia"/>
        </w:rPr>
        <w:t xml:space="preserve"> </w:t>
      </w:r>
      <w:proofErr w:type="spellStart"/>
      <w:r w:rsidR="00DE2730">
        <w:rPr>
          <w:rFonts w:eastAsiaTheme="minorEastAsia"/>
        </w:rPr>
        <w:t>facebook</w:t>
      </w:r>
      <w:proofErr w:type="spellEnd"/>
      <w:r w:rsidR="00D663B3">
        <w:rPr>
          <w:rFonts w:eastAsiaTheme="minorEastAsia"/>
        </w:rPr>
        <w:t xml:space="preserve">, </w:t>
      </w:r>
      <w:r w:rsidR="003C104F" w:rsidRPr="003C104F">
        <w:rPr>
          <w:rFonts w:eastAsiaTheme="minorEastAsia"/>
        </w:rPr>
        <w:t xml:space="preserve">a </w:t>
      </w:r>
      <w:r w:rsidR="004F27C3">
        <w:rPr>
          <w:rFonts w:eastAsiaTheme="minorEastAsia"/>
        </w:rPr>
        <w:t xml:space="preserve">500 observation </w:t>
      </w:r>
      <w:r w:rsidR="003C104F" w:rsidRPr="003C104F">
        <w:rPr>
          <w:rFonts w:eastAsiaTheme="minorEastAsia"/>
        </w:rPr>
        <w:t xml:space="preserve">twelve predictor </w:t>
      </w:r>
      <w:r w:rsidR="00DE2730">
        <w:rPr>
          <w:rFonts w:eastAsiaTheme="minorEastAsia"/>
        </w:rPr>
        <w:t xml:space="preserve">dataset used by </w:t>
      </w:r>
      <w:commentRangeStart w:id="184"/>
      <w:r w:rsidR="00DE2730">
        <w:rPr>
          <w:rFonts w:eastAsiaTheme="minorEastAsia"/>
        </w:rPr>
        <w:t>Moro et al (2016)</w:t>
      </w:r>
      <w:commentRangeEnd w:id="184"/>
      <w:r w:rsidR="00DE2730">
        <w:rPr>
          <w:rStyle w:val="CommentReference"/>
        </w:rPr>
        <w:commentReference w:id="184"/>
      </w:r>
      <w:r w:rsidR="00DE2730">
        <w:rPr>
          <w:rFonts w:eastAsiaTheme="minorEastAsia"/>
        </w:rPr>
        <w:t xml:space="preserve"> </w:t>
      </w:r>
      <w:r w:rsidR="003C104F" w:rsidRPr="003C104F">
        <w:rPr>
          <w:rFonts w:eastAsiaTheme="minorEastAsia"/>
        </w:rPr>
        <w:t xml:space="preserve"> </w:t>
      </w:r>
      <w:r w:rsidR="00DE2730">
        <w:rPr>
          <w:rFonts w:eastAsiaTheme="minorEastAsia"/>
        </w:rPr>
        <w:t xml:space="preserve">to assess </w:t>
      </w:r>
      <w:r w:rsidR="003C104F" w:rsidRPr="003C104F">
        <w:rPr>
          <w:rFonts w:eastAsiaTheme="minorEastAsia"/>
        </w:rPr>
        <w:t>Facebook</w:t>
      </w:r>
      <w:r w:rsidR="00DE2730">
        <w:rPr>
          <w:rFonts w:ascii="Times New Roman" w:eastAsiaTheme="minorEastAsia" w:hAnsi="Times New Roman" w:cs="Times New Roman"/>
        </w:rPr>
        <w:t>®</w:t>
      </w:r>
      <w:r w:rsidR="003C104F" w:rsidRPr="003C104F">
        <w:rPr>
          <w:rFonts w:eastAsiaTheme="minorEastAsia"/>
        </w:rPr>
        <w:t xml:space="preserve"> performance metrics</w:t>
      </w:r>
      <w:r w:rsidR="00D663B3">
        <w:rPr>
          <w:rFonts w:eastAsiaTheme="minorEastAsia"/>
        </w:rPr>
        <w:t>, 3) wine,</w:t>
      </w:r>
      <w:r w:rsidR="008D3A05">
        <w:rPr>
          <w:rFonts w:eastAsiaTheme="minorEastAsia"/>
        </w:rPr>
        <w:t xml:space="preserve"> a 4898 observation, eleven predictor dataset concerning the relationship of wine quality and </w:t>
      </w:r>
      <w:r w:rsidR="008D3A05" w:rsidRPr="008D3A05">
        <w:rPr>
          <w:rFonts w:eastAsiaTheme="minorEastAsia"/>
        </w:rPr>
        <w:t xml:space="preserve"> physicochemical properties</w:t>
      </w:r>
      <w:r w:rsidR="00D663B3">
        <w:rPr>
          <w:rFonts w:eastAsiaTheme="minorEastAsia"/>
        </w:rPr>
        <w:t xml:space="preserve"> </w:t>
      </w:r>
      <w:r w:rsidR="008D3A05">
        <w:rPr>
          <w:rFonts w:eastAsiaTheme="minorEastAsia"/>
        </w:rPr>
        <w:t>(</w:t>
      </w:r>
      <w:commentRangeStart w:id="185"/>
      <w:r w:rsidR="008D3A05">
        <w:rPr>
          <w:rFonts w:eastAsiaTheme="minorEastAsia"/>
        </w:rPr>
        <w:t xml:space="preserve">Cortez et al. 2009 </w:t>
      </w:r>
      <w:commentRangeEnd w:id="185"/>
      <w:r w:rsidR="008D3A05">
        <w:rPr>
          <w:rStyle w:val="CommentReference"/>
        </w:rPr>
        <w:commentReference w:id="185"/>
      </w:r>
      <w:r w:rsidR="008D3A05">
        <w:rPr>
          <w:rFonts w:eastAsiaTheme="minorEastAsia"/>
        </w:rPr>
        <w:t>)</w:t>
      </w:r>
      <w:r w:rsidR="004F27C3">
        <w:rPr>
          <w:rFonts w:eastAsiaTheme="minorEastAsia"/>
        </w:rPr>
        <w:t>, and</w:t>
      </w:r>
      <w:r w:rsidR="0022165C">
        <w:rPr>
          <w:rFonts w:eastAsiaTheme="minorEastAsia"/>
        </w:rPr>
        <w:t xml:space="preserve">  </w:t>
      </w:r>
      <w:r w:rsidR="004F27C3">
        <w:rPr>
          <w:rFonts w:eastAsiaTheme="minorEastAsia"/>
        </w:rPr>
        <w:t xml:space="preserve">4) </w:t>
      </w:r>
      <w:proofErr w:type="spellStart"/>
      <w:r w:rsidR="004F27C3">
        <w:rPr>
          <w:rFonts w:eastAsiaTheme="minorEastAsia"/>
        </w:rPr>
        <w:t>rmvm</w:t>
      </w:r>
      <w:proofErr w:type="spellEnd"/>
      <w:r w:rsidR="004F27C3">
        <w:rPr>
          <w:rFonts w:eastAsiaTheme="minorEastAsia"/>
        </w:rPr>
        <w:t xml:space="preserve">, </w:t>
      </w:r>
      <w:r w:rsidR="0022165C">
        <w:rPr>
          <w:rFonts w:eastAsiaTheme="minorEastAsia"/>
        </w:rPr>
        <w:t>a random</w:t>
      </w:r>
      <w:r w:rsidR="004F27C3">
        <w:rPr>
          <w:rFonts w:eastAsiaTheme="minorEastAsia"/>
        </w:rPr>
        <w:t>ly generated</w:t>
      </w:r>
      <w:r w:rsidR="0022165C">
        <w:rPr>
          <w:rFonts w:eastAsiaTheme="minorEastAsia"/>
        </w:rPr>
        <w:t xml:space="preserve"> 500 observation, fifteen </w:t>
      </w:r>
      <w:r w:rsidR="004F27C3">
        <w:rPr>
          <w:rFonts w:eastAsiaTheme="minorEastAsia"/>
        </w:rPr>
        <w:t>predictor</w:t>
      </w:r>
      <w:r w:rsidR="0022165C">
        <w:rPr>
          <w:rFonts w:eastAsiaTheme="minorEastAsia"/>
        </w:rPr>
        <w:t xml:space="preserve"> dataset </w:t>
      </w:r>
      <w:r w:rsidR="004F27C3">
        <w:rPr>
          <w:rFonts w:eastAsiaTheme="minorEastAsia"/>
        </w:rPr>
        <w:t>obtained from</w:t>
      </w:r>
      <w:r w:rsidR="0022165C">
        <w:rPr>
          <w:rFonts w:eastAsiaTheme="minorEastAsia"/>
        </w:rPr>
        <w:t xml:space="preserve"> a multivariate normal distribution with an identity covariance matrix</w:t>
      </w:r>
      <w:r w:rsidR="00856767">
        <w:rPr>
          <w:rFonts w:eastAsiaTheme="minorEastAsia"/>
        </w:rPr>
        <w:t xml:space="preserve">.  The </w:t>
      </w:r>
      <w:proofErr w:type="spellStart"/>
      <w:r w:rsidR="00856767">
        <w:rPr>
          <w:rFonts w:eastAsiaTheme="minorEastAsia"/>
        </w:rPr>
        <w:t>rmvm</w:t>
      </w:r>
      <w:proofErr w:type="spellEnd"/>
      <w:del w:id="186" w:author="Ken Aho" w:date="2017-04-21T10:25:00Z">
        <w:r w:rsidR="00856767" w:rsidDel="008A6F88">
          <w:rPr>
            <w:rFonts w:eastAsiaTheme="minorEastAsia"/>
          </w:rPr>
          <w:delText xml:space="preserve"> </w:delText>
        </w:r>
      </w:del>
      <w:r w:rsidR="004F27C3">
        <w:rPr>
          <w:rFonts w:eastAsiaTheme="minorEastAsia"/>
        </w:rPr>
        <w:t xml:space="preserve"> </w:t>
      </w:r>
      <w:r w:rsidR="0022165C">
        <w:rPr>
          <w:rFonts w:eastAsiaTheme="minorEastAsia"/>
        </w:rPr>
        <w:t xml:space="preserve">response variable </w:t>
      </w:r>
      <w:r w:rsidR="00856767">
        <w:rPr>
          <w:rFonts w:eastAsiaTheme="minorEastAsia"/>
        </w:rPr>
        <w:t xml:space="preserve">was </w:t>
      </w:r>
      <w:r w:rsidR="004F27C3">
        <w:rPr>
          <w:rFonts w:eastAsiaTheme="minorEastAsia"/>
        </w:rPr>
        <w:t xml:space="preserve">defined </w:t>
      </w:r>
      <w:r w:rsidR="0022165C">
        <w:rPr>
          <w:rFonts w:eastAsiaTheme="minorEastAsia"/>
        </w:rPr>
        <w:t xml:space="preserve">to be a </w:t>
      </w:r>
      <w:r w:rsidR="00856767">
        <w:rPr>
          <w:rFonts w:eastAsiaTheme="minorEastAsia"/>
        </w:rPr>
        <w:t xml:space="preserve">linear </w:t>
      </w:r>
      <w:r w:rsidR="0022165C">
        <w:rPr>
          <w:rFonts w:eastAsiaTheme="minorEastAsia"/>
        </w:rPr>
        <w:t>function of the</w:t>
      </w:r>
      <w:r w:rsidR="004F27C3">
        <w:rPr>
          <w:rFonts w:eastAsiaTheme="minorEastAsia"/>
        </w:rPr>
        <w:t xml:space="preserve"> predictors, </w:t>
      </w:r>
      <w:r w:rsidR="0022165C">
        <w:rPr>
          <w:rFonts w:eastAsiaTheme="minorEastAsia"/>
        </w:rPr>
        <w:t>plus standard normal error</w:t>
      </w:r>
      <w:r w:rsidR="004F27C3">
        <w:rPr>
          <w:rFonts w:eastAsiaTheme="minorEastAsia"/>
        </w:rPr>
        <w:t>s</w:t>
      </w:r>
      <w:del w:id="187" w:author="Ken Aho" w:date="2017-04-21T10:26:00Z">
        <w:r w:rsidR="0022165C" w:rsidDel="008A6F88">
          <w:rPr>
            <w:rFonts w:eastAsiaTheme="minorEastAsia"/>
          </w:rPr>
          <w:delText xml:space="preserve"> </w:delText>
        </w:r>
      </w:del>
      <w:r w:rsidR="0022165C">
        <w:rPr>
          <w:rFonts w:eastAsiaTheme="minorEastAsia"/>
        </w:rPr>
        <w:t xml:space="preserve">.  </w:t>
      </w:r>
      <w:del w:id="188" w:author="derrdewa" w:date="2017-04-20T16:04:00Z">
        <w:r w:rsidR="001F2C99" w:rsidDel="00522897">
          <w:rPr>
            <w:rFonts w:eastAsiaTheme="minorEastAsia"/>
          </w:rPr>
          <w:delText>All four datasets (along those used in Sections 4.1 and 4.2) are archived in the R package</w:delText>
        </w:r>
        <w:r w:rsidR="004F27C3" w:rsidDel="00522897">
          <w:rPr>
            <w:rFonts w:eastAsiaTheme="minorEastAsia"/>
          </w:rPr>
          <w:delText xml:space="preserve"> asbio</w:delText>
        </w:r>
        <w:r w:rsidR="001F2C99" w:rsidDel="00522897">
          <w:rPr>
            <w:rFonts w:eastAsiaTheme="minorEastAsia"/>
          </w:rPr>
          <w:delText xml:space="preserve"> (</w:delText>
        </w:r>
        <w:commentRangeStart w:id="189"/>
        <w:r w:rsidR="001F2C99" w:rsidDel="00522897">
          <w:rPr>
            <w:rFonts w:eastAsiaTheme="minorEastAsia"/>
          </w:rPr>
          <w:delText>Aho 2017</w:delText>
        </w:r>
        <w:commentRangeEnd w:id="189"/>
        <w:r w:rsidR="001F2C99" w:rsidDel="00522897">
          <w:rPr>
            <w:rStyle w:val="CommentReference"/>
          </w:rPr>
          <w:commentReference w:id="189"/>
        </w:r>
        <w:r w:rsidR="001F2C99" w:rsidDel="00522897">
          <w:rPr>
            <w:rFonts w:eastAsiaTheme="minorEastAsia"/>
          </w:rPr>
          <w:delText>), maintained by the second author.</w:delText>
        </w:r>
      </w:del>
      <w:ins w:id="190" w:author="derrdewa" w:date="2017-04-20T16:04:00Z">
        <w:r w:rsidR="00522897">
          <w:rPr>
            <w:rFonts w:eastAsiaTheme="minorEastAsia"/>
          </w:rPr>
          <w:t xml:space="preserve"> (Data sets will </w:t>
        </w:r>
        <w:del w:id="191" w:author="Ken Aho" w:date="2017-04-21T09:12:00Z">
          <w:r w:rsidR="00522897" w:rsidDel="00690CBB">
            <w:rPr>
              <w:rFonts w:eastAsiaTheme="minorEastAsia"/>
            </w:rPr>
            <w:delText>are</w:delText>
          </w:r>
        </w:del>
      </w:ins>
      <w:ins w:id="192" w:author="Ken Aho" w:date="2017-04-21T09:12:00Z">
        <w:r w:rsidR="00690CBB">
          <w:rPr>
            <w:rFonts w:eastAsiaTheme="minorEastAsia"/>
          </w:rPr>
          <w:t xml:space="preserve"> be</w:t>
        </w:r>
      </w:ins>
      <w:ins w:id="193" w:author="derrdewa" w:date="2017-04-20T16:04:00Z">
        <w:r w:rsidR="00522897">
          <w:rPr>
            <w:rFonts w:eastAsiaTheme="minorEastAsia"/>
          </w:rPr>
          <w:t xml:space="preserve"> ava</w:t>
        </w:r>
      </w:ins>
      <w:ins w:id="194" w:author="derrdewa" w:date="2017-04-20T16:05:00Z">
        <w:r w:rsidR="00522897">
          <w:rPr>
            <w:rFonts w:eastAsiaTheme="minorEastAsia"/>
          </w:rPr>
          <w:t>ila</w:t>
        </w:r>
      </w:ins>
      <w:ins w:id="195" w:author="derrdewa" w:date="2017-04-20T16:04:00Z">
        <w:r w:rsidR="00522897">
          <w:rPr>
            <w:rFonts w:eastAsiaTheme="minorEastAsia"/>
          </w:rPr>
          <w:t xml:space="preserve">ble in </w:t>
        </w:r>
      </w:ins>
      <w:ins w:id="196" w:author="derrdewa" w:date="2017-04-20T16:05:00Z">
        <w:r w:rsidR="00522897">
          <w:rPr>
            <w:rFonts w:eastAsiaTheme="minorEastAsia"/>
          </w:rPr>
          <w:t xml:space="preserve">CRAN and identified further in </w:t>
        </w:r>
      </w:ins>
      <w:ins w:id="197" w:author="derrdewa" w:date="2017-04-20T16:04:00Z">
        <w:r w:rsidR="00522897">
          <w:rPr>
            <w:rFonts w:eastAsiaTheme="minorEastAsia"/>
          </w:rPr>
          <w:t>a non-blinded version of the paper)</w:t>
        </w:r>
      </w:ins>
      <w:r w:rsidR="003C104F" w:rsidRPr="003C104F">
        <w:rPr>
          <w:rFonts w:eastAsiaTheme="minorEastAsia"/>
        </w:rPr>
        <w:t xml:space="preserve"> </w:t>
      </w:r>
      <w:r w:rsidR="004F27C3">
        <w:rPr>
          <w:rFonts w:eastAsiaTheme="minorEastAsia"/>
        </w:rPr>
        <w:t xml:space="preserve"> </w:t>
      </w:r>
      <w:r w:rsidR="00FB4FED">
        <w:rPr>
          <w:rFonts w:eastAsiaTheme="minorEastAsia"/>
        </w:rPr>
        <w:t>For each dataset</w:t>
      </w:r>
      <w:r w:rsidR="001F2C99">
        <w:rPr>
          <w:rFonts w:eastAsiaTheme="minorEastAsia"/>
        </w:rPr>
        <w:t>,</w:t>
      </w:r>
      <w:r w:rsidR="00FB4FED">
        <w:rPr>
          <w:rFonts w:eastAsiaTheme="minorEastAsia"/>
        </w:rPr>
        <w:t xml:space="preserve"> 15 model selection simulations were run</w:t>
      </w:r>
      <w:r w:rsidR="003C104F">
        <w:rPr>
          <w:rFonts w:eastAsiaTheme="minorEastAsia"/>
        </w:rPr>
        <w:t xml:space="preserve"> for </w:t>
      </w:r>
      <w:r w:rsidR="003C104F" w:rsidRPr="003C104F">
        <w:rPr>
          <w:rFonts w:eastAsiaTheme="minorEastAsia"/>
        </w:rPr>
        <w:t xml:space="preserve">models </w:t>
      </w:r>
      <w:r w:rsidR="003C104F">
        <w:rPr>
          <w:rFonts w:eastAsiaTheme="minorEastAsia"/>
        </w:rPr>
        <w:t>with one (intercept) parameter</w:t>
      </w:r>
      <w:r w:rsidR="006162AE">
        <w:rPr>
          <w:rFonts w:eastAsiaTheme="minorEastAsia"/>
        </w:rPr>
        <w:t>,</w:t>
      </w:r>
      <w:r w:rsidR="003C104F">
        <w:rPr>
          <w:rFonts w:eastAsiaTheme="minorEastAsia"/>
        </w:rPr>
        <w:t xml:space="preserve"> up to models with </w:t>
      </w:r>
      <w:r w:rsidR="003C104F" w:rsidRPr="00012098">
        <w:rPr>
          <w:rFonts w:eastAsiaTheme="minorEastAsia"/>
          <w:i/>
        </w:rPr>
        <w:t>k</w:t>
      </w:r>
      <w:r w:rsidR="003C104F">
        <w:rPr>
          <w:rFonts w:eastAsiaTheme="minorEastAsia"/>
        </w:rPr>
        <w:t xml:space="preserve"> predictors. </w:t>
      </w:r>
      <w:r w:rsidR="00FB4FED">
        <w:rPr>
          <w:rFonts w:eastAsiaTheme="minorEastAsia"/>
        </w:rPr>
        <w:t xml:space="preserve"> </w:t>
      </w:r>
      <w:r w:rsidR="003C104F">
        <w:rPr>
          <w:rFonts w:eastAsiaTheme="minorEastAsia"/>
        </w:rPr>
        <w:t>For each simulation</w:t>
      </w:r>
      <w:r w:rsidR="004F27C3">
        <w:rPr>
          <w:rFonts w:eastAsiaTheme="minorEastAsia"/>
        </w:rPr>
        <w:t>,</w:t>
      </w:r>
      <w:r w:rsidR="003C104F">
        <w:rPr>
          <w:rFonts w:eastAsiaTheme="minorEastAsia"/>
        </w:rPr>
        <w:t xml:space="preserve"> explanatory variables were defined to be random</w:t>
      </w:r>
      <w:r w:rsidR="00FB4FED">
        <w:rPr>
          <w:rFonts w:eastAsiaTheme="minorEastAsia"/>
        </w:rPr>
        <w:t xml:space="preserve"> subsets of the</w:t>
      </w:r>
      <w:r w:rsidR="00856767">
        <w:rPr>
          <w:rFonts w:eastAsiaTheme="minorEastAsia"/>
        </w:rPr>
        <w:t xml:space="preserve"> total</w:t>
      </w:r>
      <w:r w:rsidR="00FB4FED" w:rsidRPr="007E2C18">
        <w:rPr>
          <w:rFonts w:eastAsiaTheme="minorEastAsia"/>
          <w:i/>
        </w:rPr>
        <w:t xml:space="preserve"> k</w:t>
      </w:r>
      <w:r w:rsidR="00FB4FED">
        <w:rPr>
          <w:rFonts w:eastAsiaTheme="minorEastAsia"/>
        </w:rPr>
        <w:t xml:space="preserve"> predictors.  </w:t>
      </w:r>
      <w:r w:rsidR="00DE2730">
        <w:rPr>
          <w:rFonts w:eastAsiaTheme="minorEastAsia"/>
        </w:rPr>
        <w:t>Accumulated c</w:t>
      </w:r>
      <w:r w:rsidR="00FB4FED">
        <w:rPr>
          <w:rFonts w:eastAsiaTheme="minorEastAsia"/>
        </w:rPr>
        <w:t xml:space="preserve">omputational time was measured </w:t>
      </w:r>
      <w:ins w:id="198" w:author="Ken Aho" w:date="2017-04-21T10:08:00Z">
        <w:r w:rsidR="00C221BF">
          <w:rPr>
            <w:rFonts w:eastAsiaTheme="minorEastAsia"/>
          </w:rPr>
          <w:t xml:space="preserve">in R </w:t>
        </w:r>
      </w:ins>
      <w:r w:rsidR="001F2C99">
        <w:rPr>
          <w:rFonts w:eastAsiaTheme="minorEastAsia"/>
        </w:rPr>
        <w:t>using</w:t>
      </w:r>
      <w:r w:rsidR="00FB4FED">
        <w:rPr>
          <w:rFonts w:eastAsiaTheme="minorEastAsia"/>
        </w:rPr>
        <w:t xml:space="preserve"> the same </w:t>
      </w:r>
      <w:r w:rsidR="00DE2730">
        <w:rPr>
          <w:rFonts w:eastAsiaTheme="minorEastAsia"/>
        </w:rPr>
        <w:t>Intel</w:t>
      </w:r>
      <w:proofErr w:type="gramStart"/>
      <w:r w:rsidR="00DE2730">
        <w:rPr>
          <w:rFonts w:ascii="Times New Roman" w:eastAsiaTheme="minorEastAsia" w:hAnsi="Times New Roman" w:cs="Times New Roman"/>
        </w:rPr>
        <w:t>®</w:t>
      </w:r>
      <w:r w:rsidR="00DE2730">
        <w:rPr>
          <w:rFonts w:eastAsiaTheme="minorEastAsia"/>
        </w:rPr>
        <w:t xml:space="preserve">  Core</w:t>
      </w:r>
      <w:proofErr w:type="gramEnd"/>
      <w:r w:rsidR="00DE2730">
        <w:rPr>
          <w:rFonts w:eastAsiaTheme="minorEastAsia"/>
        </w:rPr>
        <w:t>™ i7 CPU workstation with 12 GB RAM.</w:t>
      </w:r>
    </w:p>
    <w:p w14:paraId="18221BE3" w14:textId="3532B0D9" w:rsidR="00315042" w:rsidRDefault="00F4237B" w:rsidP="00012098">
      <w:pPr>
        <w:pStyle w:val="ListParagraph"/>
        <w:tabs>
          <w:tab w:val="left" w:pos="360"/>
        </w:tabs>
        <w:spacing w:after="0"/>
        <w:ind w:left="0"/>
        <w:rPr>
          <w:rFonts w:eastAsiaTheme="minorEastAsia"/>
        </w:rPr>
      </w:pPr>
      <w:ins w:id="199" w:author="derrdewa" w:date="2017-04-20T15:49:00Z">
        <w:r>
          <w:rPr>
            <w:rFonts w:eastAsiaTheme="minorEastAsia"/>
          </w:rPr>
          <w:t xml:space="preserve">  </w:t>
        </w:r>
      </w:ins>
      <w:r w:rsidR="006162AE">
        <w:rPr>
          <w:rFonts w:eastAsiaTheme="minorEastAsia"/>
        </w:rPr>
        <w:t xml:space="preserve">Fig. 1 clearly demonstrates that </w:t>
      </w:r>
      <w:proofErr w:type="spellStart"/>
      <w:r w:rsidR="006162AE">
        <w:rPr>
          <w:rFonts w:eastAsiaTheme="minorEastAsia"/>
        </w:rPr>
        <w:t>stepAIC</w:t>
      </w:r>
      <w:proofErr w:type="spellEnd"/>
      <w:r w:rsidR="006162AE">
        <w:rPr>
          <w:rFonts w:eastAsiaTheme="minorEastAsia"/>
        </w:rPr>
        <w:t xml:space="preserve"> is much slower than Greedy in selecting from model subsets considering all possible quadratic and interaction terms.  This is particularly true for the wine dataset, which contained a large number of observations (Fig. 1c), and the </w:t>
      </w:r>
      <w:proofErr w:type="spellStart"/>
      <w:r w:rsidR="006162AE">
        <w:rPr>
          <w:rFonts w:eastAsiaTheme="minorEastAsia"/>
        </w:rPr>
        <w:t>rmvm</w:t>
      </w:r>
      <w:proofErr w:type="spellEnd"/>
      <w:r w:rsidR="006162AE">
        <w:rPr>
          <w:rFonts w:eastAsiaTheme="minorEastAsia"/>
        </w:rPr>
        <w:t xml:space="preserve"> dataset, which had the largest number of predictors (Fig. 1d).  </w:t>
      </w:r>
      <w:r w:rsidR="00315042">
        <w:rPr>
          <w:rFonts w:eastAsiaTheme="minorEastAsia"/>
        </w:rPr>
        <w:t xml:space="preserve">Greedy and </w:t>
      </w:r>
      <w:proofErr w:type="spellStart"/>
      <w:r w:rsidR="00315042">
        <w:rPr>
          <w:rFonts w:eastAsiaTheme="minorEastAsia"/>
        </w:rPr>
        <w:t>stepAIC</w:t>
      </w:r>
      <w:proofErr w:type="spellEnd"/>
      <w:r w:rsidR="00315042">
        <w:rPr>
          <w:rFonts w:eastAsiaTheme="minorEastAsia"/>
        </w:rPr>
        <w:t xml:space="preserve"> identified </w:t>
      </w:r>
      <w:del w:id="200" w:author="Ken Aho" w:date="2017-04-21T10:09:00Z">
        <w:r w:rsidR="00315042" w:rsidDel="00C221BF">
          <w:rPr>
            <w:rFonts w:eastAsiaTheme="minorEastAsia"/>
          </w:rPr>
          <w:delText xml:space="preserve">identical </w:delText>
        </w:r>
      </w:del>
      <w:ins w:id="201" w:author="Ken Aho" w:date="2017-04-21T10:09:00Z">
        <w:r w:rsidR="00C221BF">
          <w:rPr>
            <w:rFonts w:eastAsiaTheme="minorEastAsia"/>
          </w:rPr>
          <w:t xml:space="preserve">the </w:t>
        </w:r>
        <w:proofErr w:type="gramStart"/>
        <w:r w:rsidR="00C221BF">
          <w:rPr>
            <w:rFonts w:eastAsiaTheme="minorEastAsia"/>
          </w:rPr>
          <w:t xml:space="preserve">same  </w:t>
        </w:r>
      </w:ins>
      <w:r w:rsidR="00315042">
        <w:rPr>
          <w:rFonts w:eastAsiaTheme="minorEastAsia"/>
        </w:rPr>
        <w:t>“</w:t>
      </w:r>
      <w:proofErr w:type="gramEnd"/>
      <w:r w:rsidR="00315042">
        <w:rPr>
          <w:rFonts w:eastAsiaTheme="minorEastAsia"/>
        </w:rPr>
        <w:t>best”</w:t>
      </w:r>
      <w:r w:rsidR="00D17606">
        <w:rPr>
          <w:rFonts w:eastAsiaTheme="minorEastAsia"/>
        </w:rPr>
        <w:t xml:space="preserve"> model for the concrete data.  </w:t>
      </w:r>
      <w:r w:rsidR="00B9465C">
        <w:rPr>
          <w:rFonts w:eastAsiaTheme="minorEastAsia"/>
        </w:rPr>
        <w:t>T</w:t>
      </w:r>
      <w:r w:rsidR="00D17606">
        <w:rPr>
          <w:rFonts w:eastAsiaTheme="minorEastAsia"/>
        </w:rPr>
        <w:t xml:space="preserve">he best </w:t>
      </w:r>
      <w:proofErr w:type="spellStart"/>
      <w:r w:rsidR="00D17606">
        <w:rPr>
          <w:rFonts w:eastAsiaTheme="minorEastAsia"/>
        </w:rPr>
        <w:t>stepAIC</w:t>
      </w:r>
      <w:proofErr w:type="spellEnd"/>
      <w:r w:rsidR="00315042">
        <w:rPr>
          <w:rFonts w:eastAsiaTheme="minorEastAsia"/>
        </w:rPr>
        <w:t xml:space="preserve"> </w:t>
      </w:r>
      <w:r w:rsidR="00D17606">
        <w:rPr>
          <w:rFonts w:eastAsiaTheme="minorEastAsia"/>
        </w:rPr>
        <w:t>model had a slightly smaller AIC value than</w:t>
      </w:r>
      <w:r w:rsidR="00B9465C">
        <w:rPr>
          <w:rFonts w:eastAsiaTheme="minorEastAsia"/>
        </w:rPr>
        <w:t xml:space="preserve"> the best</w:t>
      </w:r>
      <w:r w:rsidR="00D17606">
        <w:rPr>
          <w:rFonts w:eastAsiaTheme="minorEastAsia"/>
        </w:rPr>
        <w:t xml:space="preserve"> Greedy</w:t>
      </w:r>
      <w:r w:rsidR="00B9465C">
        <w:rPr>
          <w:rFonts w:eastAsiaTheme="minorEastAsia"/>
        </w:rPr>
        <w:t xml:space="preserve"> model for the </w:t>
      </w:r>
      <w:proofErr w:type="spellStart"/>
      <w:r w:rsidR="00B9465C">
        <w:rPr>
          <w:rFonts w:eastAsiaTheme="minorEastAsia"/>
        </w:rPr>
        <w:t>facebook</w:t>
      </w:r>
      <w:proofErr w:type="spellEnd"/>
      <w:r w:rsidR="00B9465C">
        <w:rPr>
          <w:rFonts w:eastAsiaTheme="minorEastAsia"/>
        </w:rPr>
        <w:t xml:space="preserve"> </w:t>
      </w:r>
      <w:r w:rsidR="00B9465C" w:rsidRPr="00D17606">
        <w:rPr>
          <w:rFonts w:eastAsiaTheme="minorEastAsia"/>
        </w:rPr>
        <w:t xml:space="preserve">ΔAIC = </w:t>
      </w:r>
      <w:r w:rsidR="00B9465C">
        <w:rPr>
          <w:rFonts w:eastAsiaTheme="minorEastAsia"/>
        </w:rPr>
        <w:t xml:space="preserve">2.8 and wine </w:t>
      </w:r>
      <w:r w:rsidR="00B9465C" w:rsidRPr="00D17606">
        <w:rPr>
          <w:rFonts w:eastAsiaTheme="minorEastAsia"/>
        </w:rPr>
        <w:t xml:space="preserve">ΔAIC = </w:t>
      </w:r>
      <w:r w:rsidR="00B9465C">
        <w:rPr>
          <w:rFonts w:eastAsiaTheme="minorEastAsia"/>
        </w:rPr>
        <w:t xml:space="preserve">2.9 datasets.   Conversely, the best Greedy model had a slightly smaller AIC value for the </w:t>
      </w:r>
      <w:proofErr w:type="spellStart"/>
      <w:r w:rsidR="00B9465C">
        <w:rPr>
          <w:rFonts w:eastAsiaTheme="minorEastAsia"/>
        </w:rPr>
        <w:t>rmvm</w:t>
      </w:r>
      <w:proofErr w:type="spellEnd"/>
      <w:r w:rsidR="00B9465C">
        <w:rPr>
          <w:rFonts w:eastAsiaTheme="minorEastAsia"/>
        </w:rPr>
        <w:t xml:space="preserve"> dataset: </w:t>
      </w:r>
      <w:r w:rsidR="00B9465C" w:rsidRPr="00D17606">
        <w:rPr>
          <w:rFonts w:eastAsiaTheme="minorEastAsia"/>
        </w:rPr>
        <w:t xml:space="preserve">ΔAIC = </w:t>
      </w:r>
      <w:r w:rsidR="00B9465C">
        <w:rPr>
          <w:rFonts w:eastAsiaTheme="minorEastAsia"/>
        </w:rPr>
        <w:t xml:space="preserve">0.351.  Burnham and Anderson (2002) and others have </w:t>
      </w:r>
      <w:del w:id="202" w:author="Ken Aho" w:date="2017-04-21T10:26:00Z">
        <w:r w:rsidR="00B9465C" w:rsidDel="008A6F88">
          <w:rPr>
            <w:rFonts w:eastAsiaTheme="minorEastAsia"/>
          </w:rPr>
          <w:delText xml:space="preserve">argued </w:delText>
        </w:r>
      </w:del>
      <w:ins w:id="203" w:author="Ken Aho" w:date="2017-04-21T10:26:00Z">
        <w:r w:rsidR="008A6F88">
          <w:rPr>
            <w:rFonts w:eastAsiaTheme="minorEastAsia"/>
          </w:rPr>
          <w:t xml:space="preserve">noted </w:t>
        </w:r>
      </w:ins>
      <w:r w:rsidR="00B9465C">
        <w:rPr>
          <w:rFonts w:eastAsiaTheme="minorEastAsia"/>
        </w:rPr>
        <w:t xml:space="preserve">that </w:t>
      </w:r>
      <w:r w:rsidR="00B9465C" w:rsidRPr="00B9465C">
        <w:rPr>
          <w:rFonts w:eastAsiaTheme="minorEastAsia"/>
        </w:rPr>
        <w:t>ΔAIC</w:t>
      </w:r>
      <w:r w:rsidR="00B9465C">
        <w:rPr>
          <w:rFonts w:eastAsiaTheme="minorEastAsia"/>
        </w:rPr>
        <w:t xml:space="preserve"> values of less than approximately 2 </w:t>
      </w:r>
      <w:r w:rsidR="00861EBA">
        <w:rPr>
          <w:rFonts w:eastAsiaTheme="minorEastAsia"/>
        </w:rPr>
        <w:t>represent</w:t>
      </w:r>
      <w:r w:rsidR="00B9465C">
        <w:rPr>
          <w:rFonts w:eastAsiaTheme="minorEastAsia"/>
        </w:rPr>
        <w:t xml:space="preserve"> </w:t>
      </w:r>
      <w:r w:rsidR="00861EBA">
        <w:rPr>
          <w:rFonts w:eastAsiaTheme="minorEastAsia"/>
        </w:rPr>
        <w:t xml:space="preserve">models with essentially </w:t>
      </w:r>
      <w:r w:rsidR="00B9465C">
        <w:rPr>
          <w:rFonts w:eastAsiaTheme="minorEastAsia"/>
        </w:rPr>
        <w:t>identical</w:t>
      </w:r>
      <w:r w:rsidR="00861EBA">
        <w:rPr>
          <w:rFonts w:eastAsiaTheme="minorEastAsia"/>
        </w:rPr>
        <w:t xml:space="preserve"> parsimony. </w:t>
      </w:r>
      <w:r w:rsidR="00B9465C">
        <w:rPr>
          <w:rFonts w:eastAsiaTheme="minorEastAsia"/>
        </w:rPr>
        <w:t xml:space="preserve"> </w:t>
      </w:r>
    </w:p>
    <w:p w14:paraId="30939704" w14:textId="77777777" w:rsidR="00315042" w:rsidRDefault="00315042" w:rsidP="00012098">
      <w:pPr>
        <w:pStyle w:val="ListParagraph"/>
        <w:tabs>
          <w:tab w:val="left" w:pos="360"/>
        </w:tabs>
        <w:spacing w:after="0"/>
        <w:ind w:left="0"/>
        <w:rPr>
          <w:rFonts w:eastAsiaTheme="minorEastAsia"/>
        </w:rPr>
      </w:pPr>
    </w:p>
    <w:p w14:paraId="5E17451A" w14:textId="77777777" w:rsidR="008D3A05" w:rsidRDefault="008D3A05" w:rsidP="00012098">
      <w:pPr>
        <w:pStyle w:val="ListParagraph"/>
        <w:tabs>
          <w:tab w:val="left" w:pos="360"/>
        </w:tabs>
        <w:spacing w:after="0"/>
        <w:ind w:left="0"/>
        <w:rPr>
          <w:rFonts w:eastAsiaTheme="minorEastAsia"/>
        </w:rPr>
      </w:pPr>
    </w:p>
    <w:p w14:paraId="11DB65E7" w14:textId="708B5AEB" w:rsidR="00CD0E7C" w:rsidRDefault="00F506DF" w:rsidP="006162AE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D2BD784" wp14:editId="0C23C8A5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B9BE" w14:textId="48D2D06D" w:rsidR="00CD0E7C" w:rsidRDefault="00861EBA" w:rsidP="006162AE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 xml:space="preserve">Fig. 1.  Computational run times for an automated Greedy function </w:t>
      </w:r>
      <w:r w:rsidR="00856767">
        <w:rPr>
          <w:rFonts w:eastAsiaTheme="minorEastAsia"/>
        </w:rPr>
        <w:t xml:space="preserve">(Appendix 2) </w:t>
      </w:r>
      <w:r>
        <w:rPr>
          <w:rFonts w:eastAsiaTheme="minorEastAsia"/>
        </w:rPr>
        <w:t xml:space="preserve">and </w:t>
      </w:r>
      <w:proofErr w:type="spellStart"/>
      <w:r>
        <w:rPr>
          <w:rFonts w:eastAsiaTheme="minorEastAsia"/>
        </w:rPr>
        <w:t>stepAIC</w:t>
      </w:r>
      <w:proofErr w:type="spellEnd"/>
      <w:r>
        <w:rPr>
          <w:rFonts w:eastAsiaTheme="minorEastAsia"/>
        </w:rPr>
        <w:t xml:space="preserve"> for </w:t>
      </w:r>
      <w:r w:rsidR="00856767">
        <w:rPr>
          <w:rFonts w:eastAsiaTheme="minorEastAsia"/>
        </w:rPr>
        <w:t xml:space="preserve">randomized subsets of </w:t>
      </w:r>
      <w:r>
        <w:rPr>
          <w:rFonts w:eastAsiaTheme="minorEastAsia"/>
        </w:rPr>
        <w:t xml:space="preserve">four datasets: a) concrete, b) </w:t>
      </w:r>
      <w:proofErr w:type="spellStart"/>
      <w:r>
        <w:rPr>
          <w:rFonts w:eastAsiaTheme="minorEastAsia"/>
        </w:rPr>
        <w:t>facebook</w:t>
      </w:r>
      <w:proofErr w:type="spellEnd"/>
      <w:r>
        <w:rPr>
          <w:rFonts w:eastAsiaTheme="minorEastAsia"/>
        </w:rPr>
        <w:t xml:space="preserve">, c) wine, and d) </w:t>
      </w:r>
      <w:proofErr w:type="spellStart"/>
      <w:r>
        <w:rPr>
          <w:rFonts w:eastAsiaTheme="minorEastAsia"/>
        </w:rPr>
        <w:t>rmvm</w:t>
      </w:r>
      <w:proofErr w:type="spellEnd"/>
      <w:r>
        <w:rPr>
          <w:rFonts w:eastAsiaTheme="minorEastAsia"/>
        </w:rPr>
        <w:t>.</w:t>
      </w:r>
    </w:p>
    <w:p w14:paraId="6427F435" w14:textId="77777777" w:rsidR="00CD0E7C" w:rsidRDefault="00CD0E7C" w:rsidP="006162AE">
      <w:pPr>
        <w:pStyle w:val="ListParagraph"/>
        <w:spacing w:after="0"/>
        <w:rPr>
          <w:rFonts w:eastAsiaTheme="minorEastAsia"/>
        </w:rPr>
      </w:pPr>
    </w:p>
    <w:p w14:paraId="6BD06F51" w14:textId="77777777" w:rsidR="00CD0E7C" w:rsidRDefault="00CD0E7C" w:rsidP="006162AE">
      <w:pPr>
        <w:pStyle w:val="ListParagraph"/>
        <w:spacing w:after="0"/>
        <w:rPr>
          <w:rFonts w:eastAsiaTheme="minorEastAsia"/>
        </w:rPr>
      </w:pPr>
    </w:p>
    <w:p w14:paraId="043BBC78" w14:textId="77777777" w:rsidR="00CD0E7C" w:rsidRPr="008F16C8" w:rsidRDefault="00CD0E7C" w:rsidP="006162AE">
      <w:pPr>
        <w:pStyle w:val="ListParagraph"/>
        <w:spacing w:after="0"/>
        <w:rPr>
          <w:rFonts w:eastAsiaTheme="minorEastAsia"/>
        </w:rPr>
      </w:pPr>
    </w:p>
    <w:p w14:paraId="2C0C89A4" w14:textId="0F55BA29" w:rsidR="003033E8" w:rsidRPr="00B3717D" w:rsidRDefault="00B3717D" w:rsidP="00B3717D">
      <w:pPr>
        <w:pStyle w:val="ListParagraph"/>
        <w:numPr>
          <w:ilvl w:val="0"/>
          <w:numId w:val="2"/>
        </w:numPr>
        <w:spacing w:after="0"/>
        <w:jc w:val="center"/>
        <w:rPr>
          <w:rFonts w:eastAsiaTheme="minorEastAsia"/>
          <w:b/>
        </w:rPr>
      </w:pPr>
      <w:r>
        <w:rPr>
          <w:b/>
        </w:rPr>
        <w:t>CONCLUDING REMARKS</w:t>
      </w:r>
    </w:p>
    <w:p w14:paraId="78092560" w14:textId="77777777" w:rsidR="00B3717D" w:rsidRPr="00B3717D" w:rsidRDefault="00B3717D" w:rsidP="00B3717D">
      <w:pPr>
        <w:pStyle w:val="ListParagraph"/>
        <w:spacing w:after="0"/>
        <w:rPr>
          <w:rFonts w:eastAsiaTheme="minorEastAsia"/>
          <w:b/>
        </w:rPr>
      </w:pPr>
    </w:p>
    <w:p w14:paraId="11EBDB0C" w14:textId="77077924" w:rsidR="00F509CE" w:rsidRDefault="00B3717D" w:rsidP="005F593E">
      <w:pPr>
        <w:spacing w:after="0"/>
      </w:pPr>
      <w:r>
        <w:t xml:space="preserve">    </w:t>
      </w:r>
      <w:r w:rsidR="00D40EB4">
        <w:t xml:space="preserve">Both </w:t>
      </w:r>
      <w:proofErr w:type="spellStart"/>
      <w:r w:rsidR="00D40EB4">
        <w:t>stepAIC</w:t>
      </w:r>
      <w:proofErr w:type="spellEnd"/>
      <w:r w:rsidR="00D40EB4">
        <w:t xml:space="preserve"> and G</w:t>
      </w:r>
      <w:r w:rsidR="00AC4044">
        <w:t>reedy are greedy algorithms in the sense that they make local optimal steps, hoping to achieve</w:t>
      </w:r>
      <w:r w:rsidR="005531AC">
        <w:t xml:space="preserve"> (something close to)</w:t>
      </w:r>
      <w:r w:rsidR="00AC4044">
        <w:t xml:space="preserve"> a global o</w:t>
      </w:r>
      <w:r w:rsidR="009D0F46">
        <w:t>pti</w:t>
      </w:r>
      <w:r w:rsidR="005531AC">
        <w:t xml:space="preserve">mum.  Greedy takes a less </w:t>
      </w:r>
      <w:r w:rsidR="00CD0E7C">
        <w:t xml:space="preserve">tortuous </w:t>
      </w:r>
      <w:r w:rsidR="005531AC">
        <w:t>computational</w:t>
      </w:r>
      <w:r w:rsidR="009D0F46">
        <w:t xml:space="preserve"> </w:t>
      </w:r>
      <w:r w:rsidR="00AC4044">
        <w:t>path through the solution space, and completes the algorithm fit</w:t>
      </w:r>
      <w:r w:rsidR="00D40EB4">
        <w:t>t</w:t>
      </w:r>
      <w:r w:rsidR="00AC4044">
        <w:t>ing a number of model quadratic in the number of explanatory va</w:t>
      </w:r>
      <w:r w:rsidR="005531AC">
        <w:t xml:space="preserve">riable.  </w:t>
      </w:r>
      <w:proofErr w:type="spellStart"/>
      <w:r w:rsidR="005531AC">
        <w:t>StepAIC</w:t>
      </w:r>
      <w:proofErr w:type="spellEnd"/>
      <w:r w:rsidR="005531AC">
        <w:t xml:space="preserve"> is more careful</w:t>
      </w:r>
      <w:r w:rsidR="00AC4044">
        <w:t xml:space="preserve"> at each step, but requires</w:t>
      </w:r>
      <w:r w:rsidR="00364593">
        <w:t xml:space="preserve"> a cubic number fitted </w:t>
      </w:r>
      <w:r w:rsidR="00364593">
        <w:lastRenderedPageBreak/>
        <w:t>models. Recall t</w:t>
      </w:r>
      <w:r w:rsidR="00AC4044">
        <w:t xml:space="preserve">he only known guaranteed method of finding the best model is to examine all models, which requires fitting a number of model exponential in the number of explanatory variables. </w:t>
      </w:r>
    </w:p>
    <w:p w14:paraId="203F28EA" w14:textId="534A99BC" w:rsidR="00F80084" w:rsidRDefault="005A6834" w:rsidP="00B3717D">
      <w:pPr>
        <w:spacing w:after="0"/>
      </w:pPr>
      <w:r>
        <w:t xml:space="preserve">    Although any further evidence is anecdotal, we can say that when we have used </w:t>
      </w:r>
      <w:r w:rsidR="00861EBA">
        <w:t>a G</w:t>
      </w:r>
      <w:r w:rsidR="00AC4044">
        <w:t>reedy</w:t>
      </w:r>
      <w:r>
        <w:t xml:space="preserve"> </w:t>
      </w:r>
      <w:r w:rsidR="00861EBA">
        <w:t xml:space="preserve">approach </w:t>
      </w:r>
      <w:r>
        <w:t>in the past</w:t>
      </w:r>
      <w:r w:rsidR="00364593">
        <w:t xml:space="preserve"> </w:t>
      </w:r>
      <w:r>
        <w:t xml:space="preserve">extensive further exploration of models rarely finds a better model then the one initially produced by the algorithm. </w:t>
      </w:r>
      <w:r w:rsidR="00F80084">
        <w:t xml:space="preserve">Although it is assumed hundreds of applied statisticians have used this approach, or something similar, on thousands of data sets, we cannot find </w:t>
      </w:r>
      <w:r w:rsidR="009A79BF">
        <w:t xml:space="preserve">mention of the algorithm </w:t>
      </w:r>
      <w:r w:rsidR="00F80084">
        <w:t>in any standard textbook on regression.</w:t>
      </w:r>
      <w:r w:rsidR="00AC4044">
        <w:t xml:space="preserve"> If nothing else </w:t>
      </w:r>
      <w:r w:rsidR="00EE2F24">
        <w:t>can be concluded</w:t>
      </w:r>
      <w:r w:rsidR="00AC4044">
        <w:t>, it is that regression textbooks need to completely rethink thei</w:t>
      </w:r>
      <w:r w:rsidR="00EE2F24">
        <w:t>r chapter on variable selection based o</w:t>
      </w:r>
      <w:r w:rsidR="009D0F46">
        <w:t xml:space="preserve">n the existence of </w:t>
      </w:r>
      <w:proofErr w:type="spellStart"/>
      <w:r w:rsidR="00066A15">
        <w:t>stepAIC</w:t>
      </w:r>
      <w:proofErr w:type="spellEnd"/>
      <w:r w:rsidR="00066A15">
        <w:t xml:space="preserve"> </w:t>
      </w:r>
      <w:r w:rsidR="009D0F46">
        <w:t>and G</w:t>
      </w:r>
      <w:r w:rsidR="00EE2F24">
        <w:t>reedy.</w:t>
      </w:r>
    </w:p>
    <w:p w14:paraId="6DC136E6" w14:textId="3548D977" w:rsidR="00EE2F24" w:rsidRDefault="008C3F40" w:rsidP="00EE2F24">
      <w:pPr>
        <w:spacing w:after="0"/>
      </w:pPr>
      <w:r>
        <w:t xml:space="preserve">  There are </w:t>
      </w:r>
      <w:r w:rsidR="00856767">
        <w:t>three</w:t>
      </w:r>
      <w:r w:rsidR="00EE2F24">
        <w:t xml:space="preserve"> clear follow up objectives</w:t>
      </w:r>
      <w:r w:rsidR="00856767">
        <w:t xml:space="preserve">.  </w:t>
      </w:r>
      <w:r w:rsidR="00EE2F24">
        <w:t xml:space="preserve"> </w:t>
      </w:r>
      <w:r w:rsidR="00856767">
        <w:t>First,</w:t>
      </w:r>
      <w:r w:rsidR="00EE2F24">
        <w:t xml:space="preserve"> </w:t>
      </w:r>
      <w:r w:rsidR="00856767">
        <w:t xml:space="preserve">we are currently developing </w:t>
      </w:r>
      <w:r w:rsidR="009D0F46">
        <w:t>an optimized version of</w:t>
      </w:r>
      <w:del w:id="204" w:author="derrdewa" w:date="2017-04-20T15:49:00Z">
        <w:r w:rsidR="009D0F46" w:rsidDel="00F4237B">
          <w:delText xml:space="preserve"> </w:delText>
        </w:r>
        <w:r w:rsidR="00861EBA" w:rsidDel="00F4237B">
          <w:delText>of</w:delText>
        </w:r>
      </w:del>
      <w:r w:rsidR="00861EBA">
        <w:t xml:space="preserve"> the automated </w:t>
      </w:r>
      <w:r w:rsidR="009D0F46">
        <w:t>G</w:t>
      </w:r>
      <w:r w:rsidR="00EE2F24">
        <w:t xml:space="preserve">reedy </w:t>
      </w:r>
      <w:r w:rsidR="00861EBA">
        <w:t>function that better incorporates categorical variables and allows consideration of non-general linear model</w:t>
      </w:r>
      <w:r w:rsidR="00856767">
        <w:t>s.</w:t>
      </w:r>
      <w:r w:rsidR="00ED0EDB">
        <w:t xml:space="preserve"> </w:t>
      </w:r>
      <w:r w:rsidR="00856767">
        <w:t>Second we plan on p</w:t>
      </w:r>
      <w:r w:rsidR="00EE2F24">
        <w:t>roceed</w:t>
      </w:r>
      <w:r w:rsidR="00856767">
        <w:t>ing</w:t>
      </w:r>
      <w:r w:rsidR="00EE2F24">
        <w:t xml:space="preserve"> with an in depth comparison </w:t>
      </w:r>
      <w:r w:rsidR="00D40EB4">
        <w:t>of the relative merits of G</w:t>
      </w:r>
      <w:r w:rsidR="00EE2F24">
        <w:t>reedy and</w:t>
      </w:r>
      <w:r w:rsidR="00ED0EDB">
        <w:t xml:space="preserve"> </w:t>
      </w:r>
      <w:r w:rsidR="00856767">
        <w:t>other model selection approaches</w:t>
      </w:r>
      <w:r w:rsidR="00EE2F24">
        <w:t xml:space="preserve"> and as</w:t>
      </w:r>
      <w:r w:rsidR="00D40EB4">
        <w:t xml:space="preserve">sess the </w:t>
      </w:r>
      <w:r w:rsidR="00EE2F24">
        <w:t>value of using these algorithms on very large data sets</w:t>
      </w:r>
      <w:r w:rsidR="00856767">
        <w:t xml:space="preserve"> with varying degrees of collinearity</w:t>
      </w:r>
      <w:r w:rsidR="00EE2F24">
        <w:t>.</w:t>
      </w:r>
      <w:r>
        <w:t xml:space="preserve"> </w:t>
      </w:r>
      <w:r w:rsidR="00856767">
        <w:t>Third</w:t>
      </w:r>
      <w:r>
        <w:t xml:space="preserve">, there are algorithms even less computationally intensive than Greedy and hybrid algorithms that fall between </w:t>
      </w:r>
      <w:proofErr w:type="spellStart"/>
      <w:r>
        <w:t>stepAIC</w:t>
      </w:r>
      <w:proofErr w:type="spellEnd"/>
      <w:r>
        <w:t xml:space="preserve"> and Greedy in complexity. For really large data sets and different degrees of collinearity, algorithm variants may be useful. </w:t>
      </w:r>
    </w:p>
    <w:p w14:paraId="28640EA4" w14:textId="77777777" w:rsidR="00EE2F24" w:rsidRPr="006115DC" w:rsidRDefault="00EE2F24" w:rsidP="00B3717D">
      <w:pPr>
        <w:spacing w:after="0"/>
      </w:pPr>
    </w:p>
    <w:p w14:paraId="28D296C6" w14:textId="7AB6BC82" w:rsidR="00C92325" w:rsidRDefault="009F5D68" w:rsidP="00364593">
      <w:pPr>
        <w:jc w:val="center"/>
        <w:rPr>
          <w:b/>
        </w:rPr>
      </w:pPr>
      <w:r>
        <w:rPr>
          <w:b/>
        </w:rPr>
        <w:br w:type="page"/>
      </w:r>
      <w:r w:rsidR="00C92325">
        <w:rPr>
          <w:b/>
        </w:rPr>
        <w:lastRenderedPageBreak/>
        <w:t>APPENDIX</w:t>
      </w:r>
      <w:r w:rsidR="004F27C3">
        <w:rPr>
          <w:b/>
        </w:rPr>
        <w:t xml:space="preserve"> 1</w:t>
      </w:r>
    </w:p>
    <w:p w14:paraId="62BE0F7D" w14:textId="78FD5D01" w:rsidR="00C92325" w:rsidRPr="00C92325" w:rsidRDefault="009D0F46" w:rsidP="00C92325">
      <w:pPr>
        <w:spacing w:after="0" w:line="240" w:lineRule="auto"/>
      </w:pPr>
      <w:r>
        <w:t xml:space="preserve">  </w:t>
      </w:r>
      <w:r w:rsidR="00C92325" w:rsidRPr="00C92325">
        <w:t>Given a number of explanatory variables</w:t>
      </w:r>
      <w:proofErr w:type="gramStart"/>
      <w:r w:rsidR="00C92325" w:rsidRPr="00C92325">
        <w:t xml:space="preserve">, </w:t>
      </w:r>
      <w:proofErr w:type="gramEnd"/>
      <m:oMath>
        <m:r>
          <w:rPr>
            <w:rFonts w:ascii="Cambria Math" w:hAnsi="Cambria Math"/>
          </w:rPr>
          <m:t>k</m:t>
        </m:r>
      </m:oMath>
      <w:r w:rsidR="00C92325" w:rsidRPr="00C92325">
        <w:t>, and a co</w:t>
      </w:r>
      <w:r>
        <w:t>mplete second order model, the</w:t>
      </w:r>
      <w:r w:rsidR="00C92325" w:rsidRPr="00C92325">
        <w:t xml:space="preserve"> algorithm </w:t>
      </w:r>
      <w:r>
        <w:t xml:space="preserve">Greedy </w:t>
      </w:r>
      <w:r w:rsidR="00C92325" w:rsidRPr="00C92325">
        <w:t xml:space="preserve">fits a number of models quadratic in </w:t>
      </w:r>
      <m:oMath>
        <m:r>
          <w:rPr>
            <w:rFonts w:ascii="Cambria Math" w:hAnsi="Cambria Math"/>
          </w:rPr>
          <m:t>k</m:t>
        </m:r>
      </m:oMath>
      <w:r w:rsidR="00C92325" w:rsidRPr="00C92325">
        <w:t xml:space="preserve">. StepAIC, using a relatively efficient path through the algorithm, fits a number of models cubic </w:t>
      </w:r>
      <w:proofErr w:type="gramStart"/>
      <w:r w:rsidR="00C92325" w:rsidRPr="00C92325">
        <w:t xml:space="preserve">in </w:t>
      </w:r>
      <w:proofErr w:type="gramEnd"/>
      <m:oMath>
        <m:r>
          <w:rPr>
            <w:rFonts w:ascii="Cambria Math" w:hAnsi="Cambria Math"/>
          </w:rPr>
          <m:t>k</m:t>
        </m:r>
      </m:oMath>
      <w:r w:rsidR="00C92325" w:rsidRPr="00C92325">
        <w:t xml:space="preserve">. </w:t>
      </w:r>
    </w:p>
    <w:p w14:paraId="517DA6EC" w14:textId="77777777" w:rsidR="009D0F46" w:rsidRDefault="009D0F46" w:rsidP="00C92325">
      <w:pPr>
        <w:spacing w:after="0" w:line="240" w:lineRule="auto"/>
      </w:pPr>
    </w:p>
    <w:p w14:paraId="2EFD30CB" w14:textId="571E1321" w:rsidR="00C92325" w:rsidRPr="00C92325" w:rsidRDefault="009D0F46" w:rsidP="00C92325">
      <w:pPr>
        <w:spacing w:after="0" w:line="240" w:lineRule="auto"/>
        <w:rPr>
          <w:rFonts w:eastAsiaTheme="minorEastAsia"/>
        </w:rPr>
      </w:pPr>
      <w:r>
        <w:t xml:space="preserve">  </w:t>
      </w:r>
      <w:r w:rsidR="00465529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65529">
        <w:rPr>
          <w:rFonts w:eastAsiaTheme="minorEastAsia"/>
        </w:rPr>
        <w:t xml:space="preserve"> denote the total number of models fitted with Greedy. </w:t>
      </w:r>
      <w:r w:rsidR="00C92325" w:rsidRPr="00C92325">
        <w:t xml:space="preserve">The complete second order model has </w:t>
      </w:r>
      <m:oMath>
        <m:r>
          <w:rPr>
            <w:rFonts w:ascii="Cambria Math" w:hAnsi="Cambria Math"/>
          </w:rPr>
          <m:t>k</m:t>
        </m:r>
      </m:oMath>
      <w:r w:rsidR="00C92325" w:rsidRPr="00C92325">
        <w:t xml:space="preserve"> main effects, </w:t>
      </w:r>
      <m:oMath>
        <m:r>
          <w:rPr>
            <w:rFonts w:ascii="Cambria Math" w:hAnsi="Cambria Math"/>
          </w:rPr>
          <m:t>k</m:t>
        </m:r>
      </m:oMath>
      <w:r w:rsidR="00C92325" w:rsidRPr="00C92325">
        <w:t xml:space="preserve"> quadratic terms and “</w:t>
      </w:r>
      <m:oMath>
        <m:r>
          <w:rPr>
            <w:rFonts w:ascii="Cambria Math" w:hAnsi="Cambria Math"/>
          </w:rPr>
          <m:t>k</m:t>
        </m:r>
      </m:oMath>
      <w:r w:rsidR="00C92325" w:rsidRPr="00C92325">
        <w:t xml:space="preserve"> choose 2” interactions. The algorithm drops one variable at each</w:t>
      </w:r>
      <w:r w:rsidR="00364593">
        <w:t xml:space="preserve"> step and never adds a variable. One model is fitted at each step.</w:t>
      </w:r>
      <w:r w:rsidR="00465529">
        <w:t xml:space="preserve"> T</w:t>
      </w:r>
      <w:r w:rsidR="00C92325" w:rsidRPr="00C92325">
        <w:t>he sum of these terms e</w:t>
      </w:r>
      <w:r>
        <w:t>quals the total number of steps</w:t>
      </w:r>
      <w:r w:rsidR="00364593">
        <w:t xml:space="preserve"> and the total number of models fitted</w:t>
      </w:r>
      <w:proofErr w:type="gramStart"/>
      <w:r>
        <w:t>:</w:t>
      </w:r>
      <w:r w:rsidR="00C92325" w:rsidRPr="00C92325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+3k</m:t>
            </m:r>
          </m:e>
        </m:d>
        <m:r>
          <w:rPr>
            <w:rFonts w:ascii="Cambria Math" w:hAnsi="Cambria Math"/>
          </w:rPr>
          <m:t>/2+1</m:t>
        </m:r>
      </m:oMath>
      <w:r w:rsidR="00C92325" w:rsidRPr="00C92325">
        <w:rPr>
          <w:rFonts w:eastAsiaTheme="minorEastAsia"/>
        </w:rPr>
        <w:t xml:space="preserve">. </w:t>
      </w:r>
      <w:r w:rsidR="00465529">
        <w:rPr>
          <w:rFonts w:eastAsiaTheme="minorEastAsia"/>
        </w:rPr>
        <w:t xml:space="preserve"> </w:t>
      </w:r>
    </w:p>
    <w:p w14:paraId="4245B104" w14:textId="77777777" w:rsidR="00C92325" w:rsidRPr="00C92325" w:rsidRDefault="00C92325" w:rsidP="00C92325">
      <w:pPr>
        <w:spacing w:after="0" w:line="240" w:lineRule="auto"/>
        <w:rPr>
          <w:rFonts w:eastAsiaTheme="minorEastAsia"/>
        </w:rPr>
      </w:pPr>
    </w:p>
    <w:p w14:paraId="06A4B50F" w14:textId="0CF87B64" w:rsidR="00C92325" w:rsidRPr="00C92325" w:rsidRDefault="00465529" w:rsidP="00C92325">
      <w:pPr>
        <w:spacing w:after="0" w:line="240" w:lineRule="auto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denote the total number of models fitted using stepAIC. </w:t>
      </w:r>
      <w:r w:rsidR="00B2324F">
        <w:rPr>
          <w:rFonts w:eastAsiaTheme="minorEastAsia"/>
        </w:rPr>
        <w:t xml:space="preserve"> </w:t>
      </w:r>
      <w:proofErr w:type="spellStart"/>
      <w:r w:rsidR="00C92325" w:rsidRPr="00C92325">
        <w:t>StepAIC</w:t>
      </w:r>
      <w:proofErr w:type="spellEnd"/>
      <w:r w:rsidR="00C92325" w:rsidRPr="00C92325">
        <w:t xml:space="preserve">, at each step, fits each model that could occur by dropping any variable eligible to be dropped. It then chooses which variable to be dropped, and repeats the process. </w:t>
      </w:r>
      <w:r>
        <w:t xml:space="preserve"> Beginning with a complete second order model with </w:t>
      </w:r>
      <m:oMath>
        <m:r>
          <w:rPr>
            <w:rFonts w:ascii="Cambria Math" w:hAnsi="Cambria Math"/>
          </w:rPr>
          <m:t>k</m:t>
        </m:r>
      </m:oMath>
      <w:r w:rsidR="00B2324F">
        <w:rPr>
          <w:rFonts w:eastAsiaTheme="minorEastAsia"/>
        </w:rPr>
        <w:t xml:space="preserve"> explanatory </w:t>
      </w:r>
      <w:r>
        <w:rPr>
          <w:rFonts w:eastAsiaTheme="minorEastAsia"/>
        </w:rPr>
        <w:t xml:space="preserve">variables, </w:t>
      </w:r>
      <w:r>
        <w:t>t</w:t>
      </w:r>
      <w:r w:rsidR="00C92325" w:rsidRPr="00C92325">
        <w:t xml:space="preserve">here is no unique path from </w:t>
      </w:r>
      <w:r>
        <w:t xml:space="preserve">the </w:t>
      </w:r>
      <w:r w:rsidR="00C92325" w:rsidRPr="00C92325">
        <w:t xml:space="preserve">beginning to </w:t>
      </w:r>
      <w:r>
        <w:t xml:space="preserve">the </w:t>
      </w:r>
      <w:r w:rsidR="00C92325" w:rsidRPr="00C92325">
        <w:t>end</w:t>
      </w:r>
      <w:r>
        <w:t xml:space="preserve"> of the algorithm. However, </w:t>
      </w:r>
      <w:r w:rsidR="00C92325" w:rsidRPr="00C92325">
        <w:t>one path that would require a small number of fitted models would be to drop a set of variables in the following order</w:t>
      </w:r>
      <w:proofErr w:type="gramStart"/>
      <w:r>
        <w:t>:</w:t>
      </w:r>
      <w:r w:rsidR="00C92325" w:rsidRPr="00C9232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w:proofErr w:type="gramEnd"/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92325" w:rsidRPr="00C92325">
        <w:t xml:space="preserve"> . In other words, drop two quadratic terms, then the interaction, and finally the two main effects associated with the quadratic terms and interaction already dropped. This would reduce to a complete second order model with </w:t>
      </w:r>
      <m:oMath>
        <m:r>
          <w:rPr>
            <w:rFonts w:ascii="Cambria Math" w:hAnsi="Cambria Math"/>
          </w:rPr>
          <m:t>k-2</m:t>
        </m:r>
      </m:oMath>
      <w:r w:rsidR="00C92325" w:rsidRPr="00C92325">
        <w:t xml:space="preserve"> explanatory variables. </w:t>
      </w:r>
    </w:p>
    <w:p w14:paraId="77C2A250" w14:textId="77777777" w:rsidR="00C92325" w:rsidRPr="00C92325" w:rsidRDefault="00C92325" w:rsidP="00C92325">
      <w:pPr>
        <w:spacing w:after="0" w:line="240" w:lineRule="auto"/>
      </w:pPr>
    </w:p>
    <w:p w14:paraId="00D9DB2A" w14:textId="16B98C0F" w:rsidR="00C92325" w:rsidRPr="00C92325" w:rsidRDefault="00C92325" w:rsidP="00C92325">
      <w:pPr>
        <w:spacing w:after="0" w:line="240" w:lineRule="auto"/>
      </w:pPr>
      <w:r w:rsidRPr="00C92325">
        <w:t xml:space="preserve">This path has relatively few fitted models because whenever you drop a number of quadratic terms and/or interactions, main effects slowly become eligible to be dropped. Dropping those main effects as soon as possible reduces the total number of models to be </w:t>
      </w:r>
      <w:r w:rsidR="00465529">
        <w:t xml:space="preserve">considered and </w:t>
      </w:r>
      <w:r w:rsidRPr="00C92325">
        <w:t xml:space="preserve">fitted at each step.   We do not claim, but suspect, this would produce the minimum number of fitted models for </w:t>
      </w:r>
      <w:proofErr w:type="spellStart"/>
      <w:r w:rsidRPr="00C92325">
        <w:t>stepAIC</w:t>
      </w:r>
      <w:proofErr w:type="spellEnd"/>
      <w:r w:rsidRPr="00C92325">
        <w:t>.</w:t>
      </w:r>
    </w:p>
    <w:p w14:paraId="40B996BA" w14:textId="77777777" w:rsidR="00C92325" w:rsidRPr="00C92325" w:rsidRDefault="00C92325" w:rsidP="00C92325">
      <w:pPr>
        <w:spacing w:after="0" w:line="240" w:lineRule="auto"/>
      </w:pPr>
    </w:p>
    <w:p w14:paraId="2AD82774" w14:textId="06BCC643" w:rsidR="00C92325" w:rsidRPr="00C92325" w:rsidRDefault="009D0F46" w:rsidP="00C92325">
      <w:pPr>
        <w:spacing w:after="0" w:line="240" w:lineRule="auto"/>
      </w:pPr>
      <w:r>
        <w:t>This indicates 5 steps in</w:t>
      </w:r>
      <w:r w:rsidR="00C92325" w:rsidRPr="00C92325">
        <w:t xml:space="preserve"> a reduction</w:t>
      </w:r>
      <w:r>
        <w:t xml:space="preserve"> from a complete second order model with </w:t>
      </w:r>
      <m:oMath>
        <m:r>
          <w:rPr>
            <w:rFonts w:ascii="Cambria Math" w:hAnsi="Cambria Math"/>
          </w:rPr>
          <m:t>k</m:t>
        </m:r>
      </m:oMath>
      <w:r>
        <w:t xml:space="preserve"> explanatory variables </w:t>
      </w:r>
      <w:r w:rsidR="00C92325" w:rsidRPr="00C92325">
        <w:t>to a</w:t>
      </w:r>
      <w:r>
        <w:t xml:space="preserve"> </w:t>
      </w:r>
      <w:r w:rsidR="00C92325" w:rsidRPr="00C92325">
        <w:t>complete second order model</w:t>
      </w:r>
      <w:r>
        <w:t xml:space="preserve"> with </w:t>
      </w:r>
      <m:oMath>
        <m:r>
          <w:rPr>
            <w:rFonts w:ascii="Cambria Math" w:hAnsi="Cambria Math"/>
          </w:rPr>
          <m:t>k-2</m:t>
        </m:r>
      </m:oMath>
      <w:r>
        <w:t xml:space="preserve"> explanatory variables</w:t>
      </w:r>
      <w:r w:rsidR="00C92325" w:rsidRPr="00C92325">
        <w:t>. In</w:t>
      </w:r>
      <w:r>
        <w:t xml:space="preserve"> any</w:t>
      </w:r>
      <w:r w:rsidR="00C92325" w:rsidRPr="00C92325">
        <w:t xml:space="preserve"> complete second order model, all quadratic terms, all interaction terms, but no main effects are eligible to be dropped.  </w:t>
      </w:r>
    </w:p>
    <w:p w14:paraId="416E4FD4" w14:textId="77777777" w:rsidR="00C92325" w:rsidRPr="00C92325" w:rsidRDefault="00C92325" w:rsidP="00C92325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1800"/>
        <w:gridCol w:w="1440"/>
        <w:gridCol w:w="5310"/>
      </w:tblGrid>
      <w:tr w:rsidR="00465529" w:rsidRPr="00C92325" w14:paraId="5BA16998" w14:textId="2E13D845" w:rsidTr="00C53727">
        <w:tc>
          <w:tcPr>
            <w:tcW w:w="625" w:type="dxa"/>
          </w:tcPr>
          <w:p w14:paraId="3FF944D1" w14:textId="77777777" w:rsidR="00465529" w:rsidRPr="00C92325" w:rsidRDefault="00465529" w:rsidP="009D0F46">
            <w:pPr>
              <w:jc w:val="center"/>
            </w:pPr>
            <w:r w:rsidRPr="00C92325">
              <w:t>Step</w:t>
            </w:r>
          </w:p>
        </w:tc>
        <w:tc>
          <w:tcPr>
            <w:tcW w:w="1800" w:type="dxa"/>
          </w:tcPr>
          <w:p w14:paraId="58D1E6BB" w14:textId="77777777" w:rsidR="00465529" w:rsidRPr="00C92325" w:rsidRDefault="00465529" w:rsidP="009D0F46">
            <w:pPr>
              <w:jc w:val="center"/>
            </w:pPr>
            <w:r w:rsidRPr="00C92325">
              <w:t>Models fitted</w:t>
            </w:r>
          </w:p>
        </w:tc>
        <w:tc>
          <w:tcPr>
            <w:tcW w:w="1440" w:type="dxa"/>
          </w:tcPr>
          <w:p w14:paraId="078D87DA" w14:textId="77777777" w:rsidR="00465529" w:rsidRPr="00C92325" w:rsidRDefault="00465529" w:rsidP="009D0F46">
            <w:pPr>
              <w:jc w:val="center"/>
            </w:pPr>
            <w:r w:rsidRPr="00C92325">
              <w:t>Drop variable</w:t>
            </w:r>
          </w:p>
        </w:tc>
        <w:tc>
          <w:tcPr>
            <w:tcW w:w="5310" w:type="dxa"/>
          </w:tcPr>
          <w:p w14:paraId="521BEADE" w14:textId="77777777" w:rsidR="00465529" w:rsidRDefault="00465529" w:rsidP="009D0F46">
            <w:pPr>
              <w:jc w:val="center"/>
            </w:pPr>
            <w:r>
              <w:t>Comment</w:t>
            </w:r>
          </w:p>
          <w:p w14:paraId="4A5C9E57" w14:textId="5991A86D" w:rsidR="00C53727" w:rsidRPr="00C92325" w:rsidRDefault="00C53727" w:rsidP="009D0F46">
            <w:pPr>
              <w:jc w:val="center"/>
            </w:pPr>
          </w:p>
        </w:tc>
      </w:tr>
      <w:tr w:rsidR="00465529" w:rsidRPr="00C92325" w14:paraId="057EF0C1" w14:textId="5E335030" w:rsidTr="00C53727">
        <w:tc>
          <w:tcPr>
            <w:tcW w:w="625" w:type="dxa"/>
          </w:tcPr>
          <w:p w14:paraId="5A5CDD49" w14:textId="77777777" w:rsidR="00465529" w:rsidRPr="00C92325" w:rsidRDefault="00465529" w:rsidP="009D0F46">
            <w:pPr>
              <w:jc w:val="center"/>
            </w:pPr>
            <w:r w:rsidRPr="00C92325">
              <w:t>1</w:t>
            </w:r>
          </w:p>
        </w:tc>
        <w:tc>
          <w:tcPr>
            <w:tcW w:w="1800" w:type="dxa"/>
          </w:tcPr>
          <w:p w14:paraId="37A21708" w14:textId="77777777" w:rsidR="00465529" w:rsidRPr="00C92325" w:rsidRDefault="00744767" w:rsidP="009D0F4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k,2</m:t>
                    </m:r>
                  </m:sub>
                </m:sSub>
                <m:r>
                  <w:rPr>
                    <w:rFonts w:ascii="Cambria Math" w:hAnsi="Cambria Math"/>
                  </w:rPr>
                  <m:t>+k</m:t>
                </m:r>
              </m:oMath>
            </m:oMathPara>
          </w:p>
        </w:tc>
        <w:tc>
          <w:tcPr>
            <w:tcW w:w="1440" w:type="dxa"/>
          </w:tcPr>
          <w:p w14:paraId="605A5BC1" w14:textId="77777777" w:rsidR="00465529" w:rsidRPr="00C92325" w:rsidRDefault="00744767" w:rsidP="009D0F46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310" w:type="dxa"/>
          </w:tcPr>
          <w:p w14:paraId="71982072" w14:textId="6941A853" w:rsidR="00465529" w:rsidRDefault="00465529" w:rsidP="009D0F4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Consider all interactions and quadratic terms</w:t>
            </w:r>
          </w:p>
        </w:tc>
      </w:tr>
      <w:tr w:rsidR="00465529" w:rsidRPr="00C92325" w14:paraId="382673CD" w14:textId="74219B8A" w:rsidTr="00C53727">
        <w:tc>
          <w:tcPr>
            <w:tcW w:w="625" w:type="dxa"/>
          </w:tcPr>
          <w:p w14:paraId="71E6D654" w14:textId="77777777" w:rsidR="00465529" w:rsidRPr="00C92325" w:rsidRDefault="00465529" w:rsidP="009D0F46">
            <w:pPr>
              <w:jc w:val="center"/>
            </w:pPr>
            <w:r w:rsidRPr="00C92325">
              <w:t>2</w:t>
            </w:r>
          </w:p>
        </w:tc>
        <w:tc>
          <w:tcPr>
            <w:tcW w:w="1800" w:type="dxa"/>
          </w:tcPr>
          <w:p w14:paraId="3FB959E3" w14:textId="77777777" w:rsidR="00465529" w:rsidRPr="00C92325" w:rsidRDefault="00744767" w:rsidP="009D0F4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k,2</m:t>
                    </m:r>
                  </m:sub>
                </m:sSub>
                <m:r>
                  <w:rPr>
                    <w:rFonts w:ascii="Cambria Math" w:hAnsi="Cambria Math"/>
                  </w:rPr>
                  <m:t>+k-1</m:t>
                </m:r>
              </m:oMath>
            </m:oMathPara>
          </w:p>
        </w:tc>
        <w:tc>
          <w:tcPr>
            <w:tcW w:w="1440" w:type="dxa"/>
          </w:tcPr>
          <w:p w14:paraId="44BA3F98" w14:textId="77777777" w:rsidR="00465529" w:rsidRPr="00C92325" w:rsidRDefault="00744767" w:rsidP="009D0F46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310" w:type="dxa"/>
          </w:tcPr>
          <w:p w14:paraId="4858ED27" w14:textId="16E35B5C" w:rsidR="00465529" w:rsidRDefault="00465529" w:rsidP="009D0F4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Consider all interactions and quadratic terms</w:t>
            </w:r>
          </w:p>
        </w:tc>
      </w:tr>
      <w:tr w:rsidR="00465529" w:rsidRPr="00C92325" w14:paraId="49F198DF" w14:textId="168EB9ED" w:rsidTr="00C53727">
        <w:tc>
          <w:tcPr>
            <w:tcW w:w="625" w:type="dxa"/>
          </w:tcPr>
          <w:p w14:paraId="36354130" w14:textId="77777777" w:rsidR="00465529" w:rsidRPr="00C92325" w:rsidRDefault="00465529" w:rsidP="009D0F46">
            <w:pPr>
              <w:jc w:val="center"/>
            </w:pPr>
            <w:r w:rsidRPr="00C92325">
              <w:t>3</w:t>
            </w:r>
          </w:p>
        </w:tc>
        <w:tc>
          <w:tcPr>
            <w:tcW w:w="1800" w:type="dxa"/>
          </w:tcPr>
          <w:p w14:paraId="34128D61" w14:textId="77777777" w:rsidR="00465529" w:rsidRPr="00C92325" w:rsidRDefault="00744767" w:rsidP="009D0F4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k,2</m:t>
                    </m:r>
                  </m:sub>
                </m:sSub>
                <m:r>
                  <w:rPr>
                    <w:rFonts w:ascii="Cambria Math" w:hAnsi="Cambria Math"/>
                  </w:rPr>
                  <m:t>+k-2</m:t>
                </m:r>
              </m:oMath>
            </m:oMathPara>
          </w:p>
        </w:tc>
        <w:tc>
          <w:tcPr>
            <w:tcW w:w="1440" w:type="dxa"/>
          </w:tcPr>
          <w:p w14:paraId="46C68BE5" w14:textId="77777777" w:rsidR="00465529" w:rsidRPr="00C92325" w:rsidRDefault="00744767" w:rsidP="009D0F4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5310" w:type="dxa"/>
          </w:tcPr>
          <w:p w14:paraId="7C7F7AE2" w14:textId="2B349EC8" w:rsidR="00465529" w:rsidRDefault="00465529" w:rsidP="009D0F4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Consider all interactions and quadratic terms</w:t>
            </w:r>
          </w:p>
        </w:tc>
      </w:tr>
      <w:tr w:rsidR="00465529" w:rsidRPr="00C92325" w14:paraId="5128AFBA" w14:textId="419A1C60" w:rsidTr="00C53727">
        <w:tc>
          <w:tcPr>
            <w:tcW w:w="625" w:type="dxa"/>
          </w:tcPr>
          <w:p w14:paraId="54828431" w14:textId="77777777" w:rsidR="00465529" w:rsidRPr="00C92325" w:rsidRDefault="00465529" w:rsidP="009D0F46">
            <w:pPr>
              <w:jc w:val="center"/>
            </w:pPr>
            <w:r w:rsidRPr="00C92325">
              <w:t>4</w:t>
            </w:r>
          </w:p>
        </w:tc>
        <w:tc>
          <w:tcPr>
            <w:tcW w:w="1800" w:type="dxa"/>
          </w:tcPr>
          <w:p w14:paraId="2E163C32" w14:textId="77777777" w:rsidR="00465529" w:rsidRPr="00C92325" w:rsidRDefault="00744767" w:rsidP="009D0F4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k,2</m:t>
                    </m:r>
                  </m:sub>
                </m:sSub>
                <m:r>
                  <w:rPr>
                    <w:rFonts w:ascii="Cambria Math" w:hAnsi="Cambria Math"/>
                  </w:rPr>
                  <m:t>+k-3+2</m:t>
                </m:r>
              </m:oMath>
            </m:oMathPara>
          </w:p>
        </w:tc>
        <w:tc>
          <w:tcPr>
            <w:tcW w:w="1440" w:type="dxa"/>
          </w:tcPr>
          <w:p w14:paraId="26100F53" w14:textId="77777777" w:rsidR="00465529" w:rsidRPr="00C92325" w:rsidRDefault="00744767" w:rsidP="009D0F4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310" w:type="dxa"/>
          </w:tcPr>
          <w:p w14:paraId="503F547C" w14:textId="304FA3B7" w:rsidR="00465529" w:rsidRDefault="00465529" w:rsidP="009D0F4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Consider interactions, quadratic</w:t>
            </w:r>
            <w:r w:rsidR="00950717">
              <w:rPr>
                <w:rFonts w:ascii="Calibri" w:eastAsia="Calibri" w:hAnsi="Calibri" w:cs="Times New Roman"/>
              </w:rPr>
              <w:t>s</w:t>
            </w:r>
            <w:r>
              <w:rPr>
                <w:rFonts w:ascii="Calibri" w:eastAsia="Calibri" w:hAnsi="Calibri" w:cs="Times New Roman"/>
              </w:rPr>
              <w:t xml:space="preserve"> and two main effects</w:t>
            </w:r>
          </w:p>
        </w:tc>
      </w:tr>
      <w:tr w:rsidR="00465529" w:rsidRPr="00C92325" w14:paraId="202BE3C1" w14:textId="2898E912" w:rsidTr="00C53727">
        <w:tc>
          <w:tcPr>
            <w:tcW w:w="625" w:type="dxa"/>
          </w:tcPr>
          <w:p w14:paraId="20EA64D7" w14:textId="77777777" w:rsidR="00465529" w:rsidRPr="00C92325" w:rsidRDefault="00465529" w:rsidP="009D0F46">
            <w:pPr>
              <w:jc w:val="center"/>
            </w:pPr>
            <w:r w:rsidRPr="00C92325">
              <w:t>5</w:t>
            </w:r>
          </w:p>
        </w:tc>
        <w:tc>
          <w:tcPr>
            <w:tcW w:w="1800" w:type="dxa"/>
          </w:tcPr>
          <w:p w14:paraId="5B2B3FA8" w14:textId="77777777" w:rsidR="00465529" w:rsidRPr="00C92325" w:rsidRDefault="00744767" w:rsidP="009D0F4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k,2</m:t>
                    </m:r>
                  </m:sub>
                </m:sSub>
                <m:r>
                  <w:rPr>
                    <w:rFonts w:ascii="Cambria Math" w:hAnsi="Cambria Math"/>
                  </w:rPr>
                  <m:t>+k-3+1</m:t>
                </m:r>
              </m:oMath>
            </m:oMathPara>
          </w:p>
        </w:tc>
        <w:tc>
          <w:tcPr>
            <w:tcW w:w="1440" w:type="dxa"/>
          </w:tcPr>
          <w:p w14:paraId="2535E8AC" w14:textId="77777777" w:rsidR="00465529" w:rsidRPr="00C92325" w:rsidRDefault="00744767" w:rsidP="009D0F4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5310" w:type="dxa"/>
          </w:tcPr>
          <w:p w14:paraId="0D323115" w14:textId="65094958" w:rsidR="00465529" w:rsidRDefault="00950717" w:rsidP="009D0F4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Consider interactions, quadratics, and one main effect</w:t>
            </w:r>
          </w:p>
        </w:tc>
      </w:tr>
    </w:tbl>
    <w:p w14:paraId="4ECD31B6" w14:textId="77777777" w:rsidR="00C92325" w:rsidRPr="00C92325" w:rsidRDefault="00C92325" w:rsidP="00C92325">
      <w:pPr>
        <w:spacing w:after="0" w:line="240" w:lineRule="auto"/>
      </w:pPr>
    </w:p>
    <w:p w14:paraId="30F901B6" w14:textId="7BD07ACA" w:rsidR="00C92325" w:rsidRPr="00C92325" w:rsidRDefault="00C53727" w:rsidP="00C92325">
      <w:pPr>
        <w:spacing w:after="0" w:line="240" w:lineRule="auto"/>
      </w:pPr>
      <w:r>
        <w:t>At this point we have</w:t>
      </w:r>
      <w:r w:rsidR="00C92325" w:rsidRPr="00C92325">
        <w:t xml:space="preserve"> a complete second order model with </w:t>
      </w:r>
      <m:oMath>
        <m:r>
          <w:rPr>
            <w:rFonts w:ascii="Cambria Math" w:hAnsi="Cambria Math"/>
          </w:rPr>
          <m:t>k-2</m:t>
        </m:r>
      </m:oMath>
      <w:r w:rsidR="00C92325" w:rsidRPr="00C92325">
        <w:t xml:space="preserve"> explanatory variables.  Notice that at step 4 the three second order terms have been dropped, but two main effects have become eligible to be dropped. The number of total fitted models for stepAIC can be described using a recursive relationship. </w:t>
      </w:r>
    </w:p>
    <w:p w14:paraId="5BC380DA" w14:textId="77777777" w:rsidR="00C92325" w:rsidRPr="00C92325" w:rsidRDefault="00C92325" w:rsidP="00C92325">
      <w:pPr>
        <w:spacing w:after="0" w:line="240" w:lineRule="auto"/>
      </w:pPr>
    </w:p>
    <w:p w14:paraId="76330DF3" w14:textId="77777777" w:rsidR="00C92325" w:rsidRPr="00C92325" w:rsidRDefault="00744767" w:rsidP="00C92325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=5∙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k,2</m:t>
            </m:r>
          </m:sub>
        </m:sSub>
        <m:r>
          <w:rPr>
            <w:rFonts w:ascii="Cambria Math" w:hAnsi="Cambria Math"/>
          </w:rPr>
          <m:t xml:space="preserve">+5k-6 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k-2</m:t>
            </m:r>
          </m:sub>
        </m:sSub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+5k-12</m:t>
            </m:r>
          </m:e>
        </m:d>
        <m:r>
          <w:rPr>
            <w:rFonts w:ascii="Cambria Math" w:hAnsi="Cambria Math"/>
          </w:rPr>
          <m:t>/2</m:t>
        </m:r>
        <m:r>
          <w:rPr>
            <w:rFonts w:ascii="Cambria Math" w:eastAsiaTheme="minorEastAsia" w:hAnsi="Cambria Math"/>
          </w:rPr>
          <m:t xml:space="preserve">  +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k-2</m:t>
            </m:r>
          </m:sub>
        </m:sSub>
      </m:oMath>
      <w:r w:rsidR="00C92325" w:rsidRPr="00C92325">
        <w:rPr>
          <w:rFonts w:eastAsiaTheme="minorEastAsia"/>
        </w:rPr>
        <w:t>.</w:t>
      </w:r>
    </w:p>
    <w:p w14:paraId="1FAB0C8E" w14:textId="77777777" w:rsidR="00C92325" w:rsidRPr="00C92325" w:rsidRDefault="00C92325" w:rsidP="00C92325">
      <w:pPr>
        <w:spacing w:after="0" w:line="240" w:lineRule="auto"/>
      </w:pPr>
      <w:r w:rsidRPr="00C92325">
        <w:t xml:space="preserve"> </w:t>
      </w:r>
    </w:p>
    <w:p w14:paraId="000D5F02" w14:textId="77777777" w:rsidR="00C92325" w:rsidRPr="00C92325" w:rsidRDefault="00C92325" w:rsidP="00C92325">
      <w:pPr>
        <w:spacing w:after="0" w:line="240" w:lineRule="auto"/>
      </w:pPr>
      <w:r w:rsidRPr="00C92325">
        <w:br w:type="page"/>
      </w:r>
    </w:p>
    <w:p w14:paraId="1C0284C7" w14:textId="64CE1BFA" w:rsidR="00C92325" w:rsidRPr="00C92325" w:rsidRDefault="00C92325" w:rsidP="00C92325">
      <w:pPr>
        <w:spacing w:after="0" w:line="240" w:lineRule="auto"/>
        <w:rPr>
          <w:rFonts w:eastAsiaTheme="minorEastAsia"/>
        </w:rPr>
      </w:pPr>
      <w:r w:rsidRPr="00C92325">
        <w:lastRenderedPageBreak/>
        <w:t xml:space="preserve">This immediately produces the difference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k-2</m:t>
            </m:r>
          </m:sub>
        </m:sSub>
        <m:r>
          <w:rPr>
            <w:rFonts w:ascii="Cambria Math" w:hAnsi="Cambria Math"/>
          </w:rPr>
          <m:t>=(5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+5k-12)/2. </m:t>
        </m:r>
      </m:oMath>
      <w:r>
        <w:rPr>
          <w:rFonts w:eastAsiaTheme="minorEastAsia"/>
        </w:rPr>
        <w:t xml:space="preserve">We also know, by enumeration,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=3 </m:t>
        </m:r>
      </m:oMath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eastAsiaTheme="minorEastAsia"/>
        </w:rPr>
        <w:t>.</w:t>
      </w:r>
    </w:p>
    <w:p w14:paraId="27AC90DA" w14:textId="77777777" w:rsidR="00C92325" w:rsidRPr="00C92325" w:rsidRDefault="00C92325" w:rsidP="00C92325">
      <w:pPr>
        <w:spacing w:after="0" w:line="240" w:lineRule="auto"/>
        <w:rPr>
          <w:rFonts w:eastAsiaTheme="minorEastAsia"/>
        </w:rPr>
      </w:pPr>
    </w:p>
    <w:p w14:paraId="12147FB4" w14:textId="7E67DDB5" w:rsidR="00C92325" w:rsidRPr="00C92325" w:rsidRDefault="00C92325" w:rsidP="00C92325">
      <w:pPr>
        <w:spacing w:after="0" w:line="240" w:lineRule="auto"/>
      </w:pPr>
      <w:r w:rsidRPr="00C92325">
        <w:rPr>
          <w:rFonts w:eastAsiaTheme="minorEastAsia"/>
        </w:rPr>
        <w:t xml:space="preserve">Using differencing techniques, it is not hard to </w:t>
      </w:r>
      <w:proofErr w:type="gramStart"/>
      <w:r w:rsidRPr="00C92325">
        <w:rPr>
          <w:rFonts w:eastAsiaTheme="minorEastAsia"/>
        </w:rPr>
        <w:t xml:space="preserve">show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/12+15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/8-11k/12+d</m:t>
        </m:r>
      </m:oMath>
      <w:r w:rsidRPr="00C92325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d=1.625</m:t>
        </m:r>
      </m:oMath>
      <w:r w:rsidRPr="00C92325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k</m:t>
        </m:r>
      </m:oMath>
      <w:r w:rsidRPr="00C92325">
        <w:rPr>
          <w:rFonts w:eastAsiaTheme="minorEastAsia"/>
        </w:rPr>
        <w:t xml:space="preserve"> is odd and </w:t>
      </w:r>
      <m:oMath>
        <m:r>
          <w:rPr>
            <w:rFonts w:ascii="Cambria Math" w:eastAsiaTheme="minorEastAsia" w:hAnsi="Cambria Math"/>
          </w:rPr>
          <m:t>d=1</m:t>
        </m:r>
      </m:oMath>
      <w:r w:rsidRPr="00C92325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k</m:t>
        </m:r>
      </m:oMath>
      <w:r w:rsidRPr="00C92325">
        <w:rPr>
          <w:rFonts w:eastAsiaTheme="minorEastAsia"/>
        </w:rPr>
        <w:t xml:space="preserve"> is even.</w:t>
      </w:r>
    </w:p>
    <w:p w14:paraId="31EEF9A8" w14:textId="77777777" w:rsidR="00C92325" w:rsidRDefault="00C92325" w:rsidP="00C92325">
      <w:pPr>
        <w:rPr>
          <w:b/>
        </w:rPr>
      </w:pPr>
    </w:p>
    <w:p w14:paraId="5CAD22D9" w14:textId="77777777" w:rsidR="00B3717D" w:rsidRDefault="00B3717D">
      <w:pPr>
        <w:rPr>
          <w:b/>
        </w:rPr>
      </w:pPr>
    </w:p>
    <w:p w14:paraId="791EBC57" w14:textId="77777777" w:rsidR="000464DE" w:rsidRPr="00B3717D" w:rsidRDefault="00B3717D" w:rsidP="00B3717D">
      <w:pPr>
        <w:jc w:val="center"/>
        <w:rPr>
          <w:b/>
        </w:rPr>
      </w:pPr>
      <w:r>
        <w:rPr>
          <w:b/>
        </w:rPr>
        <w:t>REFERENCES</w:t>
      </w:r>
    </w:p>
    <w:p w14:paraId="6F1DE5CB" w14:textId="5F89B7BE" w:rsidR="00772805" w:rsidRPr="00772805" w:rsidDel="00C221BF" w:rsidRDefault="00772805" w:rsidP="00772805">
      <w:pPr>
        <w:pStyle w:val="CommentText"/>
        <w:spacing w:after="0"/>
        <w:rPr>
          <w:del w:id="205" w:author="Ken Aho" w:date="2017-04-21T10:10:00Z"/>
          <w:sz w:val="24"/>
          <w:szCs w:val="24"/>
        </w:rPr>
      </w:pPr>
      <w:del w:id="206" w:author="Ken Aho" w:date="2017-04-21T10:10:00Z">
        <w:r w:rsidDel="00C221BF">
          <w:rPr>
            <w:sz w:val="24"/>
            <w:szCs w:val="24"/>
          </w:rPr>
          <w:delText>Aho, K. (2017),</w:delText>
        </w:r>
        <w:r w:rsidRPr="00772805" w:rsidDel="00C221BF">
          <w:rPr>
            <w:sz w:val="24"/>
            <w:szCs w:val="24"/>
          </w:rPr>
          <w:delText xml:space="preserve"> asbio: A Colle</w:delText>
        </w:r>
        <w:r w:rsidDel="00C221BF">
          <w:rPr>
            <w:sz w:val="24"/>
            <w:szCs w:val="24"/>
          </w:rPr>
          <w:delText xml:space="preserve">ction of Statistical Tools for </w:delText>
        </w:r>
        <w:r w:rsidRPr="00772805" w:rsidDel="00C221BF">
          <w:rPr>
            <w:sz w:val="24"/>
            <w:szCs w:val="24"/>
          </w:rPr>
          <w:delText>Biolo</w:delText>
        </w:r>
        <w:r w:rsidDel="00C221BF">
          <w:rPr>
            <w:sz w:val="24"/>
            <w:szCs w:val="24"/>
          </w:rPr>
          <w:delText>gists,</w:delText>
        </w:r>
        <w:r w:rsidRPr="00772805" w:rsidDel="00C221BF">
          <w:rPr>
            <w:sz w:val="24"/>
            <w:szCs w:val="24"/>
          </w:rPr>
          <w:delText xml:space="preserve"> R package version 1.3-6.</w:delText>
        </w:r>
      </w:del>
    </w:p>
    <w:p w14:paraId="2B2C49D2" w14:textId="77777777" w:rsidR="00EF6952" w:rsidRPr="00772805" w:rsidRDefault="00B3717D" w:rsidP="00772805">
      <w:pPr>
        <w:spacing w:after="0"/>
        <w:ind w:left="144" w:hanging="144"/>
        <w:rPr>
          <w:rStyle w:val="reference-text"/>
          <w:sz w:val="24"/>
          <w:szCs w:val="24"/>
        </w:rPr>
      </w:pPr>
      <w:r w:rsidRPr="00772805">
        <w:rPr>
          <w:rStyle w:val="reference-text"/>
          <w:sz w:val="24"/>
          <w:szCs w:val="24"/>
        </w:rPr>
        <w:t>Allen, D. M. (1974), “</w:t>
      </w:r>
      <w:r w:rsidR="000464DE" w:rsidRPr="00772805">
        <w:rPr>
          <w:rStyle w:val="reference-text"/>
          <w:sz w:val="24"/>
          <w:szCs w:val="24"/>
        </w:rPr>
        <w:t xml:space="preserve">The Relationship </w:t>
      </w:r>
      <w:proofErr w:type="gramStart"/>
      <w:r w:rsidR="000464DE" w:rsidRPr="00772805">
        <w:rPr>
          <w:rStyle w:val="reference-text"/>
          <w:sz w:val="24"/>
          <w:szCs w:val="24"/>
        </w:rPr>
        <w:t>Between</w:t>
      </w:r>
      <w:proofErr w:type="gramEnd"/>
      <w:r w:rsidR="000464DE" w:rsidRPr="00772805">
        <w:rPr>
          <w:rStyle w:val="reference-text"/>
          <w:sz w:val="24"/>
          <w:szCs w:val="24"/>
        </w:rPr>
        <w:t xml:space="preserve"> Variable Selection and Data Augmentati</w:t>
      </w:r>
      <w:r w:rsidRPr="00772805">
        <w:rPr>
          <w:rStyle w:val="reference-text"/>
          <w:sz w:val="24"/>
          <w:szCs w:val="24"/>
        </w:rPr>
        <w:t>on and a Method for Prediction,”</w:t>
      </w:r>
      <w:r w:rsidR="000464DE" w:rsidRPr="00772805">
        <w:rPr>
          <w:rStyle w:val="reference-text"/>
          <w:sz w:val="24"/>
          <w:szCs w:val="24"/>
        </w:rPr>
        <w:t xml:space="preserve"> </w:t>
      </w:r>
      <w:proofErr w:type="spellStart"/>
      <w:r w:rsidR="000464DE" w:rsidRPr="00772805">
        <w:rPr>
          <w:rStyle w:val="reference-text"/>
          <w:i/>
          <w:iCs/>
          <w:sz w:val="24"/>
          <w:szCs w:val="24"/>
        </w:rPr>
        <w:t>Technometrics</w:t>
      </w:r>
      <w:proofErr w:type="spellEnd"/>
      <w:r w:rsidR="000464DE" w:rsidRPr="00772805">
        <w:rPr>
          <w:rStyle w:val="reference-text"/>
          <w:sz w:val="24"/>
          <w:szCs w:val="24"/>
        </w:rPr>
        <w:t>, 16, 125–127</w:t>
      </w:r>
      <w:r w:rsidRPr="00772805">
        <w:rPr>
          <w:rStyle w:val="reference-text"/>
          <w:sz w:val="24"/>
          <w:szCs w:val="24"/>
        </w:rPr>
        <w:t>.</w:t>
      </w:r>
    </w:p>
    <w:p w14:paraId="5D18CCA3" w14:textId="77777777" w:rsidR="00EF6952" w:rsidRPr="00772805" w:rsidRDefault="00744767" w:rsidP="00772805">
      <w:pPr>
        <w:spacing w:after="0"/>
        <w:ind w:left="144" w:hanging="144"/>
        <w:rPr>
          <w:rStyle w:val="HTMLCite"/>
          <w:sz w:val="24"/>
          <w:szCs w:val="24"/>
        </w:rPr>
      </w:pPr>
      <w:hyperlink r:id="rId8" w:tooltip="Hirotugu Akaike" w:history="1">
        <w:proofErr w:type="spellStart"/>
        <w:r w:rsidR="00EF6952" w:rsidRPr="00772805">
          <w:rPr>
            <w:rStyle w:val="Hyperlink"/>
            <w:iCs/>
            <w:color w:val="auto"/>
            <w:sz w:val="24"/>
            <w:szCs w:val="24"/>
            <w:u w:val="none"/>
          </w:rPr>
          <w:t>Akaike</w:t>
        </w:r>
        <w:proofErr w:type="spellEnd"/>
        <w:r w:rsidR="00EF6952" w:rsidRPr="00772805">
          <w:rPr>
            <w:rStyle w:val="Hyperlink"/>
            <w:iCs/>
            <w:color w:val="auto"/>
            <w:sz w:val="24"/>
            <w:szCs w:val="24"/>
            <w:u w:val="none"/>
          </w:rPr>
          <w:t>, H.</w:t>
        </w:r>
      </w:hyperlink>
      <w:r w:rsidR="00EF6952" w:rsidRPr="00772805">
        <w:rPr>
          <w:rStyle w:val="HTMLCite"/>
          <w:i w:val="0"/>
          <w:sz w:val="24"/>
          <w:szCs w:val="24"/>
        </w:rPr>
        <w:t xml:space="preserve"> (1974), </w:t>
      </w:r>
      <w:hyperlink r:id="rId9" w:history="1">
        <w:r w:rsidR="00B3717D" w:rsidRPr="00772805">
          <w:rPr>
            <w:rStyle w:val="Hyperlink"/>
            <w:iCs/>
            <w:color w:val="auto"/>
            <w:sz w:val="24"/>
            <w:szCs w:val="24"/>
            <w:u w:val="none"/>
          </w:rPr>
          <w:t>“</w:t>
        </w:r>
        <w:r w:rsidR="000315DF" w:rsidRPr="00772805">
          <w:rPr>
            <w:rStyle w:val="Hyperlink"/>
            <w:iCs/>
            <w:color w:val="auto"/>
            <w:sz w:val="24"/>
            <w:szCs w:val="24"/>
            <w:u w:val="none"/>
          </w:rPr>
          <w:t>A New Look at the Statistical Model I</w:t>
        </w:r>
        <w:r w:rsidR="00EF6952" w:rsidRPr="00772805">
          <w:rPr>
            <w:rStyle w:val="Hyperlink"/>
            <w:iCs/>
            <w:color w:val="auto"/>
            <w:sz w:val="24"/>
            <w:szCs w:val="24"/>
            <w:u w:val="none"/>
          </w:rPr>
          <w:t>dentification</w:t>
        </w:r>
        <w:proofErr w:type="gramStart"/>
        <w:r w:rsidR="00B3717D" w:rsidRPr="00772805">
          <w:rPr>
            <w:rStyle w:val="Hyperlink"/>
            <w:iCs/>
            <w:color w:val="auto"/>
            <w:sz w:val="24"/>
            <w:szCs w:val="24"/>
            <w:u w:val="none"/>
          </w:rPr>
          <w:t>,</w:t>
        </w:r>
        <w:proofErr w:type="gramEnd"/>
      </w:hyperlink>
      <w:r w:rsidR="00B3717D" w:rsidRPr="00772805">
        <w:rPr>
          <w:rStyle w:val="Hyperlink"/>
          <w:iCs/>
          <w:color w:val="auto"/>
          <w:sz w:val="24"/>
          <w:szCs w:val="24"/>
          <w:u w:val="none"/>
        </w:rPr>
        <w:t>“</w:t>
      </w:r>
      <w:r w:rsidR="00EF6952" w:rsidRPr="00772805">
        <w:rPr>
          <w:rStyle w:val="HTMLCite"/>
          <w:sz w:val="24"/>
          <w:szCs w:val="24"/>
        </w:rPr>
        <w:t xml:space="preserve"> IEEE Transactions on Automatic Control</w:t>
      </w:r>
      <w:r w:rsidR="00B3717D" w:rsidRPr="00772805">
        <w:rPr>
          <w:rStyle w:val="HTMLCite"/>
          <w:sz w:val="24"/>
          <w:szCs w:val="24"/>
        </w:rPr>
        <w:t>,</w:t>
      </w:r>
      <w:r w:rsidR="00EF6952" w:rsidRPr="00772805">
        <w:rPr>
          <w:rStyle w:val="HTMLCite"/>
          <w:i w:val="0"/>
          <w:sz w:val="24"/>
          <w:szCs w:val="24"/>
        </w:rPr>
        <w:t xml:space="preserve"> </w:t>
      </w:r>
      <w:r w:rsidR="00EF6952" w:rsidRPr="00772805">
        <w:rPr>
          <w:rStyle w:val="HTMLCite"/>
          <w:bCs/>
          <w:i w:val="0"/>
          <w:sz w:val="24"/>
          <w:szCs w:val="24"/>
        </w:rPr>
        <w:t>19</w:t>
      </w:r>
      <w:r w:rsidR="00B3717D" w:rsidRPr="00772805">
        <w:rPr>
          <w:rStyle w:val="HTMLCite"/>
          <w:i w:val="0"/>
          <w:sz w:val="24"/>
          <w:szCs w:val="24"/>
        </w:rPr>
        <w:t>, 716–723</w:t>
      </w:r>
      <w:r w:rsidR="00B3717D" w:rsidRPr="00772805">
        <w:rPr>
          <w:rStyle w:val="HTMLCite"/>
          <w:sz w:val="24"/>
          <w:szCs w:val="24"/>
        </w:rPr>
        <w:t>.</w:t>
      </w:r>
    </w:p>
    <w:p w14:paraId="1B6F70C5" w14:textId="77777777" w:rsidR="007561EF" w:rsidRPr="00772805" w:rsidRDefault="007561EF" w:rsidP="00772805">
      <w:pPr>
        <w:spacing w:after="0"/>
        <w:rPr>
          <w:rStyle w:val="HTMLCite"/>
          <w:i w:val="0"/>
          <w:sz w:val="24"/>
          <w:szCs w:val="24"/>
        </w:rPr>
      </w:pPr>
      <w:proofErr w:type="spellStart"/>
      <w:r w:rsidRPr="00772805">
        <w:rPr>
          <w:rStyle w:val="HTMLCite"/>
          <w:i w:val="0"/>
          <w:sz w:val="24"/>
          <w:szCs w:val="24"/>
        </w:rPr>
        <w:t>B</w:t>
      </w:r>
      <w:r w:rsidR="00E64074" w:rsidRPr="00772805">
        <w:rPr>
          <w:rStyle w:val="HTMLCite"/>
          <w:i w:val="0"/>
          <w:sz w:val="24"/>
          <w:szCs w:val="24"/>
        </w:rPr>
        <w:t>r</w:t>
      </w:r>
      <w:r w:rsidRPr="00772805">
        <w:rPr>
          <w:rStyle w:val="HTMLCite"/>
          <w:i w:val="0"/>
          <w:sz w:val="24"/>
          <w:szCs w:val="24"/>
        </w:rPr>
        <w:t>eiman</w:t>
      </w:r>
      <w:proofErr w:type="spellEnd"/>
      <w:r w:rsidRPr="00772805">
        <w:rPr>
          <w:rStyle w:val="HTMLCite"/>
          <w:i w:val="0"/>
          <w:sz w:val="24"/>
          <w:szCs w:val="24"/>
        </w:rPr>
        <w:t>, L. (2001),” Statistical Modeling: The Two Cultures</w:t>
      </w:r>
      <w:proofErr w:type="gramStart"/>
      <w:r w:rsidRPr="00772805">
        <w:rPr>
          <w:rStyle w:val="HTMLCite"/>
          <w:i w:val="0"/>
          <w:sz w:val="24"/>
          <w:szCs w:val="24"/>
        </w:rPr>
        <w:t>, ”</w:t>
      </w:r>
      <w:proofErr w:type="gramEnd"/>
      <w:r w:rsidRPr="00772805">
        <w:rPr>
          <w:rStyle w:val="HTMLCite"/>
          <w:i w:val="0"/>
          <w:sz w:val="24"/>
          <w:szCs w:val="24"/>
        </w:rPr>
        <w:t xml:space="preserve"> </w:t>
      </w:r>
      <w:r w:rsidRPr="00772805">
        <w:rPr>
          <w:rStyle w:val="HTMLCite"/>
          <w:sz w:val="24"/>
          <w:szCs w:val="24"/>
        </w:rPr>
        <w:t>Statistical Science</w:t>
      </w:r>
      <w:r w:rsidRPr="00772805">
        <w:rPr>
          <w:rStyle w:val="HTMLCite"/>
          <w:i w:val="0"/>
          <w:sz w:val="24"/>
          <w:szCs w:val="24"/>
        </w:rPr>
        <w:t>, 16, 199-215.</w:t>
      </w:r>
    </w:p>
    <w:p w14:paraId="1D45EA18" w14:textId="77777777" w:rsidR="00EF6952" w:rsidRPr="00772805" w:rsidRDefault="00F62035" w:rsidP="00772805">
      <w:pPr>
        <w:spacing w:after="0"/>
        <w:ind w:left="144" w:hanging="144"/>
        <w:rPr>
          <w:rStyle w:val="HTMLCite"/>
          <w:i w:val="0"/>
          <w:sz w:val="24"/>
          <w:szCs w:val="24"/>
        </w:rPr>
      </w:pPr>
      <w:r w:rsidRPr="00772805">
        <w:rPr>
          <w:rStyle w:val="HTMLCite"/>
          <w:i w:val="0"/>
          <w:sz w:val="24"/>
          <w:szCs w:val="24"/>
        </w:rPr>
        <w:t>Burnham, K. P., and</w:t>
      </w:r>
      <w:r w:rsidR="00EF6952" w:rsidRPr="00772805">
        <w:rPr>
          <w:rStyle w:val="HTMLCite"/>
          <w:i w:val="0"/>
          <w:sz w:val="24"/>
          <w:szCs w:val="24"/>
        </w:rPr>
        <w:t xml:space="preserve"> Anderson, D. R. (2002), </w:t>
      </w:r>
      <w:r w:rsidR="00EF6952" w:rsidRPr="00772805">
        <w:rPr>
          <w:rStyle w:val="HTMLCite"/>
          <w:sz w:val="24"/>
          <w:szCs w:val="24"/>
        </w:rPr>
        <w:t xml:space="preserve">Model Selection and </w:t>
      </w:r>
      <w:proofErr w:type="spellStart"/>
      <w:r w:rsidR="00EF6952" w:rsidRPr="00772805">
        <w:rPr>
          <w:rStyle w:val="HTMLCite"/>
          <w:sz w:val="24"/>
          <w:szCs w:val="24"/>
        </w:rPr>
        <w:t>Multimodel</w:t>
      </w:r>
      <w:proofErr w:type="spellEnd"/>
      <w:r w:rsidR="00EF6952" w:rsidRPr="00772805">
        <w:rPr>
          <w:rStyle w:val="HTMLCite"/>
          <w:sz w:val="24"/>
          <w:szCs w:val="24"/>
        </w:rPr>
        <w:t xml:space="preserve"> Inference: A Practical Information-Theoretic Approach</w:t>
      </w:r>
      <w:r w:rsidR="00B3717D" w:rsidRPr="00772805">
        <w:rPr>
          <w:rStyle w:val="HTMLCite"/>
          <w:i w:val="0"/>
          <w:sz w:val="24"/>
          <w:szCs w:val="24"/>
        </w:rPr>
        <w:t xml:space="preserve"> (2nd ed.), New York: Springer-</w:t>
      </w:r>
      <w:proofErr w:type="spellStart"/>
      <w:r w:rsidR="00B3717D" w:rsidRPr="00772805">
        <w:rPr>
          <w:rStyle w:val="HTMLCite"/>
          <w:i w:val="0"/>
          <w:sz w:val="24"/>
          <w:szCs w:val="24"/>
        </w:rPr>
        <w:t>Verlag</w:t>
      </w:r>
      <w:proofErr w:type="spellEnd"/>
      <w:r w:rsidR="00B3717D" w:rsidRPr="00772805">
        <w:rPr>
          <w:rStyle w:val="HTMLCite"/>
          <w:i w:val="0"/>
          <w:sz w:val="24"/>
          <w:szCs w:val="24"/>
        </w:rPr>
        <w:t>.</w:t>
      </w:r>
      <w:r w:rsidR="00EF6952" w:rsidRPr="00772805">
        <w:rPr>
          <w:rStyle w:val="HTMLCite"/>
          <w:i w:val="0"/>
          <w:sz w:val="24"/>
          <w:szCs w:val="24"/>
        </w:rPr>
        <w:t xml:space="preserve"> </w:t>
      </w:r>
    </w:p>
    <w:p w14:paraId="2D9CA579" w14:textId="08CD15C2" w:rsidR="00772805" w:rsidRPr="00772805" w:rsidRDefault="00772805" w:rsidP="00772805">
      <w:pPr>
        <w:pStyle w:val="CommentText"/>
        <w:spacing w:after="0" w:line="259" w:lineRule="auto"/>
        <w:ind w:left="144" w:hanging="144"/>
        <w:rPr>
          <w:sz w:val="24"/>
          <w:szCs w:val="24"/>
        </w:rPr>
      </w:pPr>
      <w:r w:rsidRPr="00772805">
        <w:rPr>
          <w:sz w:val="24"/>
          <w:szCs w:val="24"/>
        </w:rPr>
        <w:t xml:space="preserve">Cortez, A. </w:t>
      </w:r>
      <w:proofErr w:type="spellStart"/>
      <w:r w:rsidRPr="00772805">
        <w:rPr>
          <w:sz w:val="24"/>
          <w:szCs w:val="24"/>
        </w:rPr>
        <w:t>Cerdeira</w:t>
      </w:r>
      <w:proofErr w:type="spellEnd"/>
      <w:r w:rsidRPr="00772805">
        <w:rPr>
          <w:sz w:val="24"/>
          <w:szCs w:val="24"/>
        </w:rPr>
        <w:t>, F</w:t>
      </w:r>
      <w:r>
        <w:rPr>
          <w:sz w:val="24"/>
          <w:szCs w:val="24"/>
        </w:rPr>
        <w:t>. Almeida, Matos, T.</w:t>
      </w:r>
      <w:proofErr w:type="gramStart"/>
      <w:r>
        <w:rPr>
          <w:sz w:val="24"/>
          <w:szCs w:val="24"/>
        </w:rPr>
        <w:t>,  Reis</w:t>
      </w:r>
      <w:proofErr w:type="gramEnd"/>
      <w:r>
        <w:rPr>
          <w:sz w:val="24"/>
          <w:szCs w:val="24"/>
        </w:rPr>
        <w:t xml:space="preserve">, J. </w:t>
      </w:r>
      <w:r w:rsidRPr="00772805">
        <w:rPr>
          <w:sz w:val="24"/>
          <w:szCs w:val="24"/>
        </w:rPr>
        <w:t>(2009)</w:t>
      </w:r>
      <w:r>
        <w:rPr>
          <w:sz w:val="24"/>
          <w:szCs w:val="24"/>
        </w:rPr>
        <w:t>, “</w:t>
      </w:r>
      <w:r w:rsidR="00ED0EDB">
        <w:rPr>
          <w:sz w:val="24"/>
          <w:szCs w:val="24"/>
        </w:rPr>
        <w:t>Modeling W</w:t>
      </w:r>
      <w:r w:rsidRPr="00772805">
        <w:rPr>
          <w:sz w:val="24"/>
          <w:szCs w:val="24"/>
        </w:rPr>
        <w:t>ine preferences by data mining from physicochemical propert</w:t>
      </w:r>
      <w:r>
        <w:rPr>
          <w:sz w:val="24"/>
          <w:szCs w:val="24"/>
        </w:rPr>
        <w:t>ies,”</w:t>
      </w:r>
      <w:r w:rsidRPr="00772805">
        <w:rPr>
          <w:sz w:val="24"/>
          <w:szCs w:val="24"/>
        </w:rPr>
        <w:t xml:space="preserve"> </w:t>
      </w:r>
      <w:r w:rsidRPr="00772805">
        <w:rPr>
          <w:i/>
          <w:sz w:val="24"/>
          <w:szCs w:val="24"/>
        </w:rPr>
        <w:t>Decision Support Systems</w:t>
      </w:r>
      <w:r>
        <w:rPr>
          <w:sz w:val="24"/>
          <w:szCs w:val="24"/>
        </w:rPr>
        <w:t>,</w:t>
      </w:r>
      <w:r w:rsidRPr="00772805">
        <w:rPr>
          <w:sz w:val="24"/>
          <w:szCs w:val="24"/>
        </w:rPr>
        <w:t xml:space="preserve"> 47(4):547-553.</w:t>
      </w:r>
    </w:p>
    <w:p w14:paraId="4CD8C3A7" w14:textId="71AAAF7D" w:rsidR="006041CB" w:rsidRPr="00772805" w:rsidRDefault="00B3717D" w:rsidP="00772805">
      <w:pPr>
        <w:spacing w:after="0"/>
        <w:ind w:left="144" w:hanging="144"/>
        <w:rPr>
          <w:rStyle w:val="HTMLCite"/>
          <w:i w:val="0"/>
          <w:sz w:val="24"/>
          <w:szCs w:val="24"/>
        </w:rPr>
      </w:pPr>
      <w:proofErr w:type="spellStart"/>
      <w:r w:rsidRPr="00772805">
        <w:rPr>
          <w:rStyle w:val="HTMLCite"/>
          <w:i w:val="0"/>
          <w:sz w:val="24"/>
          <w:szCs w:val="24"/>
        </w:rPr>
        <w:t>Kass</w:t>
      </w:r>
      <w:proofErr w:type="spellEnd"/>
      <w:r w:rsidR="00F62035" w:rsidRPr="00772805">
        <w:rPr>
          <w:rStyle w:val="HTMLCite"/>
          <w:i w:val="0"/>
          <w:sz w:val="24"/>
          <w:szCs w:val="24"/>
        </w:rPr>
        <w:t xml:space="preserve">, R. E., </w:t>
      </w:r>
      <w:r w:rsidRPr="00772805">
        <w:rPr>
          <w:rStyle w:val="HTMLCite"/>
          <w:i w:val="0"/>
          <w:sz w:val="24"/>
          <w:szCs w:val="24"/>
        </w:rPr>
        <w:t xml:space="preserve">and </w:t>
      </w:r>
      <w:proofErr w:type="spellStart"/>
      <w:r w:rsidRPr="00772805">
        <w:rPr>
          <w:rStyle w:val="HTMLCite"/>
          <w:i w:val="0"/>
          <w:sz w:val="24"/>
          <w:szCs w:val="24"/>
        </w:rPr>
        <w:t>Raftery</w:t>
      </w:r>
      <w:proofErr w:type="spellEnd"/>
      <w:r w:rsidR="00F62035" w:rsidRPr="00772805">
        <w:rPr>
          <w:rStyle w:val="HTMLCite"/>
          <w:i w:val="0"/>
          <w:sz w:val="24"/>
          <w:szCs w:val="24"/>
        </w:rPr>
        <w:t xml:space="preserve">, A. E. (1995), “Bayes Factors,” </w:t>
      </w:r>
      <w:r w:rsidR="00F62035" w:rsidRPr="00772805">
        <w:rPr>
          <w:rStyle w:val="HTMLCite"/>
          <w:sz w:val="24"/>
          <w:szCs w:val="24"/>
        </w:rPr>
        <w:t>Journal of the American Statistical Association</w:t>
      </w:r>
      <w:r w:rsidR="00F62035" w:rsidRPr="00772805">
        <w:rPr>
          <w:rStyle w:val="HTMLCite"/>
          <w:i w:val="0"/>
          <w:sz w:val="24"/>
          <w:szCs w:val="24"/>
        </w:rPr>
        <w:t>, 90, 773-795.</w:t>
      </w:r>
    </w:p>
    <w:p w14:paraId="32D6C4D8" w14:textId="77777777" w:rsidR="000464DE" w:rsidRPr="00772805" w:rsidRDefault="00F62035" w:rsidP="00772805">
      <w:pPr>
        <w:spacing w:after="0"/>
        <w:rPr>
          <w:sz w:val="24"/>
          <w:szCs w:val="24"/>
        </w:rPr>
      </w:pPr>
      <w:r w:rsidRPr="00772805">
        <w:rPr>
          <w:rStyle w:val="HTMLCite"/>
          <w:i w:val="0"/>
          <w:sz w:val="24"/>
          <w:szCs w:val="24"/>
        </w:rPr>
        <w:t>Mallows, C. L. (1973),</w:t>
      </w:r>
      <w:r w:rsidR="000464DE" w:rsidRPr="00772805">
        <w:rPr>
          <w:rStyle w:val="HTMLCite"/>
          <w:i w:val="0"/>
          <w:sz w:val="24"/>
          <w:szCs w:val="24"/>
        </w:rPr>
        <w:t xml:space="preserve"> </w:t>
      </w:r>
      <w:r w:rsidR="000464DE" w:rsidRPr="00772805">
        <w:rPr>
          <w:rStyle w:val="HTMLCite"/>
          <w:sz w:val="24"/>
          <w:szCs w:val="24"/>
        </w:rPr>
        <w:t>"</w:t>
      </w:r>
      <w:r w:rsidR="000464DE" w:rsidRPr="00772805">
        <w:rPr>
          <w:rStyle w:val="HTMLCite"/>
          <w:i w:val="0"/>
          <w:sz w:val="24"/>
          <w:szCs w:val="24"/>
        </w:rPr>
        <w:t>Some Comments on C</w:t>
      </w:r>
      <w:r w:rsidR="000464DE" w:rsidRPr="00772805">
        <w:rPr>
          <w:rStyle w:val="HTMLCite"/>
          <w:i w:val="0"/>
          <w:sz w:val="24"/>
          <w:szCs w:val="24"/>
          <w:vertAlign w:val="subscript"/>
        </w:rPr>
        <w:t>P</w:t>
      </w:r>
      <w:r w:rsidRPr="00772805">
        <w:rPr>
          <w:rStyle w:val="HTMLCite"/>
          <w:sz w:val="24"/>
          <w:szCs w:val="24"/>
        </w:rPr>
        <w:t>,"</w:t>
      </w:r>
      <w:r w:rsidR="000464DE" w:rsidRPr="00772805">
        <w:rPr>
          <w:rStyle w:val="HTMLCite"/>
          <w:sz w:val="24"/>
          <w:szCs w:val="24"/>
        </w:rPr>
        <w:t xml:space="preserve"> </w:t>
      </w:r>
      <w:proofErr w:type="spellStart"/>
      <w:r w:rsidR="000464DE" w:rsidRPr="00772805">
        <w:rPr>
          <w:rStyle w:val="HTMLCite"/>
          <w:sz w:val="24"/>
          <w:szCs w:val="24"/>
        </w:rPr>
        <w:t>Technometrics</w:t>
      </w:r>
      <w:proofErr w:type="spellEnd"/>
      <w:r w:rsidR="000464DE" w:rsidRPr="00772805">
        <w:rPr>
          <w:rStyle w:val="HTMLCite"/>
          <w:sz w:val="24"/>
          <w:szCs w:val="24"/>
        </w:rPr>
        <w:t xml:space="preserve"> </w:t>
      </w:r>
      <w:r w:rsidR="000464DE" w:rsidRPr="00772805">
        <w:rPr>
          <w:rStyle w:val="HTMLCite"/>
          <w:bCs/>
          <w:i w:val="0"/>
          <w:sz w:val="24"/>
          <w:szCs w:val="24"/>
        </w:rPr>
        <w:t>15</w:t>
      </w:r>
      <w:r w:rsidRPr="00772805">
        <w:rPr>
          <w:rStyle w:val="HTMLCite"/>
          <w:i w:val="0"/>
          <w:sz w:val="24"/>
          <w:szCs w:val="24"/>
        </w:rPr>
        <w:t xml:space="preserve">, </w:t>
      </w:r>
      <w:r w:rsidR="000464DE" w:rsidRPr="00772805">
        <w:rPr>
          <w:rStyle w:val="HTMLCite"/>
          <w:i w:val="0"/>
          <w:sz w:val="24"/>
          <w:szCs w:val="24"/>
        </w:rPr>
        <w:t>661–675.</w:t>
      </w:r>
      <w:r w:rsidR="000464DE" w:rsidRPr="00772805">
        <w:rPr>
          <w:rStyle w:val="HTMLCite"/>
          <w:sz w:val="24"/>
          <w:szCs w:val="24"/>
        </w:rPr>
        <w:t xml:space="preserve"> </w:t>
      </w:r>
      <w:r w:rsidR="00B3717D" w:rsidRPr="00772805">
        <w:rPr>
          <w:sz w:val="24"/>
          <w:szCs w:val="24"/>
        </w:rPr>
        <w:t xml:space="preserve"> </w:t>
      </w:r>
    </w:p>
    <w:p w14:paraId="744A70E0" w14:textId="77777777" w:rsidR="000464DE" w:rsidRPr="00772805" w:rsidRDefault="00F62035" w:rsidP="00772805">
      <w:pPr>
        <w:spacing w:after="0"/>
        <w:ind w:left="144" w:hanging="144"/>
        <w:rPr>
          <w:sz w:val="24"/>
          <w:szCs w:val="24"/>
        </w:rPr>
      </w:pPr>
      <w:r w:rsidRPr="00772805">
        <w:rPr>
          <w:sz w:val="24"/>
          <w:szCs w:val="24"/>
        </w:rPr>
        <w:t xml:space="preserve">Mendenhall, W., </w:t>
      </w:r>
      <w:r w:rsidR="000464DE" w:rsidRPr="00772805">
        <w:rPr>
          <w:sz w:val="24"/>
          <w:szCs w:val="24"/>
        </w:rPr>
        <w:t xml:space="preserve">and </w:t>
      </w:r>
      <w:proofErr w:type="spellStart"/>
      <w:r w:rsidR="000464DE" w:rsidRPr="00772805">
        <w:rPr>
          <w:sz w:val="24"/>
          <w:szCs w:val="24"/>
        </w:rPr>
        <w:t>Sincich</w:t>
      </w:r>
      <w:proofErr w:type="spellEnd"/>
      <w:r w:rsidRPr="00772805">
        <w:rPr>
          <w:sz w:val="24"/>
          <w:szCs w:val="24"/>
        </w:rPr>
        <w:t>, T.</w:t>
      </w:r>
      <w:r w:rsidR="00EF6952" w:rsidRPr="00772805">
        <w:rPr>
          <w:sz w:val="24"/>
          <w:szCs w:val="24"/>
        </w:rPr>
        <w:t xml:space="preserve"> (2012)</w:t>
      </w:r>
      <w:r w:rsidRPr="00772805">
        <w:rPr>
          <w:sz w:val="24"/>
          <w:szCs w:val="24"/>
        </w:rPr>
        <w:t>,</w:t>
      </w:r>
      <w:r w:rsidR="00EF6952" w:rsidRPr="00772805">
        <w:rPr>
          <w:sz w:val="24"/>
          <w:szCs w:val="24"/>
        </w:rPr>
        <w:t xml:space="preserve"> </w:t>
      </w:r>
      <w:r w:rsidR="00EF6952" w:rsidRPr="00772805">
        <w:rPr>
          <w:i/>
          <w:sz w:val="24"/>
          <w:szCs w:val="24"/>
        </w:rPr>
        <w:t>A Second Course in Statistics</w:t>
      </w:r>
      <w:r w:rsidRPr="00772805">
        <w:rPr>
          <w:sz w:val="24"/>
          <w:szCs w:val="24"/>
        </w:rPr>
        <w:t xml:space="preserve"> (7</w:t>
      </w:r>
      <w:r w:rsidRPr="00772805">
        <w:rPr>
          <w:sz w:val="24"/>
          <w:szCs w:val="24"/>
          <w:vertAlign w:val="superscript"/>
        </w:rPr>
        <w:t>th</w:t>
      </w:r>
      <w:r w:rsidRPr="00772805">
        <w:rPr>
          <w:sz w:val="24"/>
          <w:szCs w:val="24"/>
        </w:rPr>
        <w:t xml:space="preserve"> ed.), New Jersey: Pearson.</w:t>
      </w:r>
    </w:p>
    <w:p w14:paraId="6B915C92" w14:textId="62B4DBDA" w:rsidR="00EE2F24" w:rsidRPr="00772805" w:rsidRDefault="00D40EB4" w:rsidP="00772805">
      <w:pPr>
        <w:spacing w:after="0"/>
        <w:ind w:left="144" w:hanging="144"/>
        <w:rPr>
          <w:sz w:val="24"/>
          <w:szCs w:val="24"/>
        </w:rPr>
      </w:pPr>
      <w:r w:rsidRPr="00772805">
        <w:rPr>
          <w:sz w:val="24"/>
          <w:szCs w:val="24"/>
        </w:rPr>
        <w:t xml:space="preserve">Montgomery, D. C., Peck, E. A., and Vining, G.G. (2012), </w:t>
      </w:r>
      <w:r w:rsidRPr="00772805">
        <w:rPr>
          <w:i/>
          <w:sz w:val="24"/>
          <w:szCs w:val="24"/>
        </w:rPr>
        <w:t>Introduction to Linear Regression Analysis</w:t>
      </w:r>
      <w:r w:rsidRPr="00772805">
        <w:rPr>
          <w:sz w:val="24"/>
          <w:szCs w:val="24"/>
        </w:rPr>
        <w:t xml:space="preserve"> (5</w:t>
      </w:r>
      <w:r w:rsidRPr="00772805">
        <w:rPr>
          <w:sz w:val="24"/>
          <w:szCs w:val="24"/>
          <w:vertAlign w:val="superscript"/>
        </w:rPr>
        <w:t>th</w:t>
      </w:r>
      <w:r w:rsidRPr="00772805">
        <w:rPr>
          <w:sz w:val="24"/>
          <w:szCs w:val="24"/>
        </w:rPr>
        <w:t xml:space="preserve"> edition), New Jersey: Wiley.</w:t>
      </w:r>
    </w:p>
    <w:p w14:paraId="1A7E14D2" w14:textId="57A73E03" w:rsidR="00350E03" w:rsidRPr="00772805" w:rsidRDefault="00350E03" w:rsidP="00772805">
      <w:pPr>
        <w:pStyle w:val="CommentText"/>
        <w:spacing w:after="0" w:line="259" w:lineRule="auto"/>
        <w:ind w:left="144" w:hanging="144"/>
        <w:rPr>
          <w:sz w:val="24"/>
          <w:szCs w:val="24"/>
        </w:rPr>
      </w:pPr>
      <w:r w:rsidRPr="00772805">
        <w:rPr>
          <w:sz w:val="24"/>
          <w:szCs w:val="24"/>
        </w:rPr>
        <w:t xml:space="preserve">Moro, S., Rita, P. and </w:t>
      </w:r>
      <w:proofErr w:type="spellStart"/>
      <w:r w:rsidRPr="00772805">
        <w:rPr>
          <w:sz w:val="24"/>
          <w:szCs w:val="24"/>
        </w:rPr>
        <w:t>Vala</w:t>
      </w:r>
      <w:proofErr w:type="spellEnd"/>
      <w:r w:rsidRPr="00772805">
        <w:rPr>
          <w:sz w:val="24"/>
          <w:szCs w:val="24"/>
        </w:rPr>
        <w:t xml:space="preserve">, B. (2016), “Predicting social media performance metrics and evaluation of the impact on brand building: A data mining approach”, </w:t>
      </w:r>
      <w:r w:rsidRPr="00772805">
        <w:rPr>
          <w:i/>
          <w:sz w:val="24"/>
          <w:szCs w:val="24"/>
        </w:rPr>
        <w:t>Journal of Business Research</w:t>
      </w:r>
      <w:r w:rsidR="00772805">
        <w:rPr>
          <w:i/>
          <w:sz w:val="24"/>
          <w:szCs w:val="24"/>
        </w:rPr>
        <w:t>,</w:t>
      </w:r>
      <w:r w:rsidRPr="00772805">
        <w:rPr>
          <w:sz w:val="24"/>
          <w:szCs w:val="24"/>
        </w:rPr>
        <w:t xml:space="preserve"> 69(9): 3341–3351.</w:t>
      </w:r>
    </w:p>
    <w:p w14:paraId="66D93C7B" w14:textId="77777777" w:rsidR="000464DE" w:rsidRDefault="000464DE" w:rsidP="00772805">
      <w:pPr>
        <w:spacing w:after="0"/>
        <w:ind w:left="144" w:hanging="144"/>
        <w:rPr>
          <w:sz w:val="24"/>
          <w:szCs w:val="24"/>
        </w:rPr>
      </w:pPr>
      <w:r w:rsidRPr="00772805">
        <w:rPr>
          <w:sz w:val="24"/>
          <w:szCs w:val="24"/>
        </w:rPr>
        <w:t>Ramsey</w:t>
      </w:r>
      <w:r w:rsidR="00F62035" w:rsidRPr="00772805">
        <w:rPr>
          <w:sz w:val="24"/>
          <w:szCs w:val="24"/>
        </w:rPr>
        <w:t xml:space="preserve">, F.L., </w:t>
      </w:r>
      <w:r w:rsidRPr="00772805">
        <w:rPr>
          <w:sz w:val="24"/>
          <w:szCs w:val="24"/>
        </w:rPr>
        <w:t>and Schafer</w:t>
      </w:r>
      <w:r w:rsidR="00F62035" w:rsidRPr="00772805">
        <w:rPr>
          <w:sz w:val="24"/>
          <w:szCs w:val="24"/>
        </w:rPr>
        <w:t>, D. W.</w:t>
      </w:r>
      <w:r w:rsidR="00EF6952" w:rsidRPr="00772805">
        <w:rPr>
          <w:sz w:val="24"/>
          <w:szCs w:val="24"/>
        </w:rPr>
        <w:t xml:space="preserve"> (2002)</w:t>
      </w:r>
      <w:r w:rsidR="00F62035" w:rsidRPr="00772805">
        <w:rPr>
          <w:sz w:val="24"/>
          <w:szCs w:val="24"/>
        </w:rPr>
        <w:t>,</w:t>
      </w:r>
      <w:r w:rsidR="00EF6952" w:rsidRPr="00772805">
        <w:rPr>
          <w:sz w:val="24"/>
          <w:szCs w:val="24"/>
        </w:rPr>
        <w:t xml:space="preserve"> </w:t>
      </w:r>
      <w:r w:rsidR="00EF6952" w:rsidRPr="00772805">
        <w:rPr>
          <w:i/>
          <w:sz w:val="24"/>
          <w:szCs w:val="24"/>
        </w:rPr>
        <w:t>The Statistical Sleuth</w:t>
      </w:r>
      <w:r w:rsidR="00F62035" w:rsidRPr="00772805">
        <w:rPr>
          <w:sz w:val="24"/>
          <w:szCs w:val="24"/>
        </w:rPr>
        <w:t xml:space="preserve"> (</w:t>
      </w:r>
      <w:r w:rsidR="00EF6952" w:rsidRPr="00772805">
        <w:rPr>
          <w:sz w:val="24"/>
          <w:szCs w:val="24"/>
        </w:rPr>
        <w:t>2</w:t>
      </w:r>
      <w:r w:rsidR="00EF6952" w:rsidRPr="00772805">
        <w:rPr>
          <w:sz w:val="24"/>
          <w:szCs w:val="24"/>
          <w:vertAlign w:val="superscript"/>
        </w:rPr>
        <w:t>nd</w:t>
      </w:r>
      <w:r w:rsidR="00F62035" w:rsidRPr="00772805">
        <w:rPr>
          <w:sz w:val="24"/>
          <w:szCs w:val="24"/>
        </w:rPr>
        <w:t xml:space="preserve"> ed.), Pacific Grove CA: Duxbury.</w:t>
      </w:r>
    </w:p>
    <w:p w14:paraId="44FA2FA8" w14:textId="18D8268E" w:rsidR="00496048" w:rsidRPr="00496048" w:rsidRDefault="00496048" w:rsidP="00496048">
      <w:pPr>
        <w:pStyle w:val="CommentText"/>
        <w:spacing w:after="0"/>
        <w:ind w:left="144" w:hanging="144"/>
        <w:rPr>
          <w:sz w:val="24"/>
          <w:szCs w:val="24"/>
        </w:rPr>
      </w:pPr>
      <w:r>
        <w:rPr>
          <w:rStyle w:val="CommentReference"/>
        </w:rPr>
        <w:annotationRef/>
      </w:r>
      <w:r>
        <w:rPr>
          <w:sz w:val="24"/>
          <w:szCs w:val="24"/>
        </w:rPr>
        <w:t>R Core Team (2016),</w:t>
      </w:r>
      <w:r w:rsidRPr="00496048">
        <w:rPr>
          <w:sz w:val="24"/>
          <w:szCs w:val="24"/>
        </w:rPr>
        <w:t xml:space="preserve"> R: A language a</w:t>
      </w:r>
      <w:r>
        <w:rPr>
          <w:sz w:val="24"/>
          <w:szCs w:val="24"/>
        </w:rPr>
        <w:t xml:space="preserve">nd environment for statistical </w:t>
      </w:r>
      <w:r w:rsidRPr="00496048">
        <w:rPr>
          <w:sz w:val="24"/>
          <w:szCs w:val="24"/>
        </w:rPr>
        <w:t>computing. R Foundation for Statistical Computing, Vienna, Austria.    URL https://www.R-project.org/.</w:t>
      </w:r>
    </w:p>
    <w:p w14:paraId="36F2254F" w14:textId="77777777" w:rsidR="000464DE" w:rsidRPr="00772805" w:rsidRDefault="00EF6952" w:rsidP="00772805">
      <w:pPr>
        <w:spacing w:after="0"/>
        <w:ind w:left="144" w:hanging="144"/>
        <w:rPr>
          <w:sz w:val="24"/>
          <w:szCs w:val="24"/>
        </w:rPr>
      </w:pPr>
      <w:r w:rsidRPr="00772805">
        <w:rPr>
          <w:rStyle w:val="HTMLCite"/>
          <w:i w:val="0"/>
          <w:sz w:val="24"/>
          <w:szCs w:val="24"/>
        </w:rPr>
        <w:t>Schwarz, Gideon E. (1978),</w:t>
      </w:r>
      <w:r w:rsidR="00F62035" w:rsidRPr="00772805">
        <w:rPr>
          <w:rStyle w:val="HTMLCite"/>
          <w:sz w:val="24"/>
          <w:szCs w:val="24"/>
        </w:rPr>
        <w:t xml:space="preserve"> “</w:t>
      </w:r>
      <w:r w:rsidRPr="00772805">
        <w:rPr>
          <w:rStyle w:val="HTMLCite"/>
          <w:i w:val="0"/>
          <w:sz w:val="24"/>
          <w:szCs w:val="24"/>
        </w:rPr>
        <w:t>Estim</w:t>
      </w:r>
      <w:r w:rsidR="007561EF" w:rsidRPr="00772805">
        <w:rPr>
          <w:rStyle w:val="HTMLCite"/>
          <w:i w:val="0"/>
          <w:sz w:val="24"/>
          <w:szCs w:val="24"/>
        </w:rPr>
        <w:t>ating the Dimension of a M</w:t>
      </w:r>
      <w:r w:rsidR="00F62035" w:rsidRPr="00772805">
        <w:rPr>
          <w:rStyle w:val="HTMLCite"/>
          <w:i w:val="0"/>
          <w:sz w:val="24"/>
          <w:szCs w:val="24"/>
        </w:rPr>
        <w:t>odel</w:t>
      </w:r>
      <w:r w:rsidR="00F62035" w:rsidRPr="00772805">
        <w:rPr>
          <w:rStyle w:val="HTMLCite"/>
          <w:sz w:val="24"/>
          <w:szCs w:val="24"/>
        </w:rPr>
        <w:t>,”</w:t>
      </w:r>
      <w:r w:rsidRPr="00772805">
        <w:rPr>
          <w:rStyle w:val="HTMLCite"/>
          <w:sz w:val="24"/>
          <w:szCs w:val="24"/>
        </w:rPr>
        <w:t xml:space="preserve"> </w:t>
      </w:r>
      <w:hyperlink r:id="rId10" w:tooltip="Annals of Statistics" w:history="1">
        <w:r w:rsidRPr="00772805">
          <w:rPr>
            <w:rStyle w:val="Hyperlink"/>
            <w:i/>
            <w:iCs/>
            <w:color w:val="auto"/>
            <w:sz w:val="24"/>
            <w:szCs w:val="24"/>
            <w:u w:val="none"/>
          </w:rPr>
          <w:t>Annals of Statistics</w:t>
        </w:r>
      </w:hyperlink>
      <w:r w:rsidR="00F62035" w:rsidRPr="00772805">
        <w:rPr>
          <w:rStyle w:val="HTMLCite"/>
          <w:sz w:val="24"/>
          <w:szCs w:val="24"/>
        </w:rPr>
        <w:t xml:space="preserve">, </w:t>
      </w:r>
      <w:r w:rsidRPr="00772805">
        <w:rPr>
          <w:rStyle w:val="HTMLCite"/>
          <w:bCs/>
          <w:i w:val="0"/>
          <w:sz w:val="24"/>
          <w:szCs w:val="24"/>
        </w:rPr>
        <w:t>6</w:t>
      </w:r>
      <w:r w:rsidR="00F62035" w:rsidRPr="00772805">
        <w:rPr>
          <w:rStyle w:val="HTMLCite"/>
          <w:i w:val="0"/>
          <w:sz w:val="24"/>
          <w:szCs w:val="24"/>
        </w:rPr>
        <w:t>, 461–464.</w:t>
      </w:r>
      <w:r w:rsidRPr="00772805">
        <w:rPr>
          <w:sz w:val="24"/>
          <w:szCs w:val="24"/>
        </w:rPr>
        <w:t xml:space="preserve"> </w:t>
      </w:r>
      <w:r w:rsidR="00B3717D" w:rsidRPr="00772805">
        <w:rPr>
          <w:sz w:val="24"/>
          <w:szCs w:val="24"/>
        </w:rPr>
        <w:t xml:space="preserve"> </w:t>
      </w:r>
    </w:p>
    <w:p w14:paraId="6008D1D8" w14:textId="6D99F7BB" w:rsidR="00F32C85" w:rsidRPr="00772805" w:rsidRDefault="00F32C85" w:rsidP="00772805">
      <w:pPr>
        <w:spacing w:after="0"/>
        <w:ind w:left="144" w:hanging="144"/>
        <w:rPr>
          <w:sz w:val="24"/>
          <w:szCs w:val="24"/>
        </w:rPr>
      </w:pPr>
      <w:proofErr w:type="spellStart"/>
      <w:r w:rsidRPr="00772805">
        <w:rPr>
          <w:sz w:val="24"/>
          <w:szCs w:val="24"/>
        </w:rPr>
        <w:t>Venables</w:t>
      </w:r>
      <w:proofErr w:type="spellEnd"/>
      <w:r w:rsidRPr="00772805">
        <w:rPr>
          <w:sz w:val="24"/>
          <w:szCs w:val="24"/>
        </w:rPr>
        <w:t xml:space="preserve">, W. N. and Ripley, B. D. (2002), </w:t>
      </w:r>
      <w:r w:rsidRPr="00772805">
        <w:rPr>
          <w:i/>
          <w:sz w:val="24"/>
          <w:szCs w:val="24"/>
        </w:rPr>
        <w:t>Modern Applied Statistics with S (4</w:t>
      </w:r>
      <w:r w:rsidRPr="00772805">
        <w:rPr>
          <w:i/>
          <w:sz w:val="24"/>
          <w:szCs w:val="24"/>
          <w:vertAlign w:val="superscript"/>
        </w:rPr>
        <w:t>th</w:t>
      </w:r>
      <w:r w:rsidRPr="00772805">
        <w:rPr>
          <w:i/>
          <w:sz w:val="24"/>
          <w:szCs w:val="24"/>
        </w:rPr>
        <w:t xml:space="preserve"> Ed.)</w:t>
      </w:r>
      <w:r w:rsidRPr="00772805">
        <w:rPr>
          <w:sz w:val="24"/>
          <w:szCs w:val="24"/>
        </w:rPr>
        <w:t>, New York: Springer-</w:t>
      </w:r>
      <w:proofErr w:type="spellStart"/>
      <w:r w:rsidRPr="00772805">
        <w:rPr>
          <w:sz w:val="24"/>
          <w:szCs w:val="24"/>
        </w:rPr>
        <w:t>Verlag</w:t>
      </w:r>
      <w:proofErr w:type="spellEnd"/>
    </w:p>
    <w:p w14:paraId="4F63298A" w14:textId="4D672B74" w:rsidR="00D40EB4" w:rsidRPr="00772805" w:rsidRDefault="00D40EB4" w:rsidP="00772805">
      <w:pPr>
        <w:spacing w:after="0"/>
        <w:rPr>
          <w:sz w:val="24"/>
          <w:szCs w:val="24"/>
        </w:rPr>
      </w:pPr>
      <w:r w:rsidRPr="00772805">
        <w:rPr>
          <w:sz w:val="24"/>
          <w:szCs w:val="24"/>
        </w:rPr>
        <w:t xml:space="preserve">Weisberg, S. (2014), </w:t>
      </w:r>
      <w:proofErr w:type="gramStart"/>
      <w:r w:rsidRPr="00772805">
        <w:rPr>
          <w:i/>
          <w:sz w:val="24"/>
          <w:szCs w:val="24"/>
        </w:rPr>
        <w:t>Applied</w:t>
      </w:r>
      <w:proofErr w:type="gramEnd"/>
      <w:r w:rsidRPr="00772805">
        <w:rPr>
          <w:i/>
          <w:sz w:val="24"/>
          <w:szCs w:val="24"/>
        </w:rPr>
        <w:t xml:space="preserve"> Linear Regression </w:t>
      </w:r>
      <w:r w:rsidRPr="00772805">
        <w:rPr>
          <w:sz w:val="24"/>
          <w:szCs w:val="24"/>
        </w:rPr>
        <w:t>(4</w:t>
      </w:r>
      <w:r w:rsidRPr="00772805">
        <w:rPr>
          <w:sz w:val="24"/>
          <w:szCs w:val="24"/>
          <w:vertAlign w:val="superscript"/>
        </w:rPr>
        <w:t>th</w:t>
      </w:r>
      <w:r w:rsidRPr="00772805">
        <w:rPr>
          <w:sz w:val="24"/>
          <w:szCs w:val="24"/>
        </w:rPr>
        <w:t xml:space="preserve"> edition), New Jersey: Wiley</w:t>
      </w:r>
    </w:p>
    <w:p w14:paraId="53FA1772" w14:textId="16689893" w:rsidR="007E2C18" w:rsidRPr="00772805" w:rsidRDefault="007E2C18" w:rsidP="00ED0EDB">
      <w:pPr>
        <w:pStyle w:val="CommentText"/>
        <w:spacing w:after="0" w:line="259" w:lineRule="auto"/>
        <w:ind w:left="144" w:hanging="144"/>
        <w:rPr>
          <w:sz w:val="24"/>
          <w:szCs w:val="24"/>
        </w:rPr>
      </w:pPr>
      <w:r w:rsidRPr="00772805">
        <w:rPr>
          <w:rStyle w:val="CommentReference"/>
          <w:sz w:val="24"/>
          <w:szCs w:val="24"/>
        </w:rPr>
        <w:annotationRef/>
      </w:r>
      <w:proofErr w:type="spellStart"/>
      <w:r w:rsidRPr="00772805">
        <w:rPr>
          <w:sz w:val="24"/>
          <w:szCs w:val="24"/>
        </w:rPr>
        <w:t>Yeh</w:t>
      </w:r>
      <w:proofErr w:type="spellEnd"/>
      <w:r w:rsidRPr="00772805">
        <w:rPr>
          <w:sz w:val="24"/>
          <w:szCs w:val="24"/>
        </w:rPr>
        <w:t>, I-</w:t>
      </w:r>
      <w:proofErr w:type="spellStart"/>
      <w:r w:rsidRPr="00772805">
        <w:rPr>
          <w:sz w:val="24"/>
          <w:szCs w:val="24"/>
        </w:rPr>
        <w:t>Chengh</w:t>
      </w:r>
      <w:proofErr w:type="spellEnd"/>
      <w:r w:rsidRPr="00772805">
        <w:rPr>
          <w:sz w:val="24"/>
          <w:szCs w:val="24"/>
        </w:rPr>
        <w:t xml:space="preserve"> (1998)</w:t>
      </w:r>
      <w:r w:rsidR="00350E03" w:rsidRPr="00772805">
        <w:rPr>
          <w:sz w:val="24"/>
          <w:szCs w:val="24"/>
        </w:rPr>
        <w:t>,</w:t>
      </w:r>
      <w:r w:rsidRPr="00772805">
        <w:rPr>
          <w:sz w:val="24"/>
          <w:szCs w:val="24"/>
        </w:rPr>
        <w:t xml:space="preserve"> </w:t>
      </w:r>
      <w:r w:rsidR="00350E03" w:rsidRPr="00772805">
        <w:rPr>
          <w:sz w:val="24"/>
          <w:szCs w:val="24"/>
        </w:rPr>
        <w:t>“</w:t>
      </w:r>
      <w:r w:rsidRPr="00772805">
        <w:rPr>
          <w:sz w:val="24"/>
          <w:szCs w:val="24"/>
        </w:rPr>
        <w:t>Modeling of strength of high performance concrete u</w:t>
      </w:r>
      <w:r w:rsidR="00350E03" w:rsidRPr="00772805">
        <w:rPr>
          <w:sz w:val="24"/>
          <w:szCs w:val="24"/>
        </w:rPr>
        <w:t>sing artificial neural networks”,</w:t>
      </w:r>
      <w:r w:rsidRPr="00772805">
        <w:rPr>
          <w:sz w:val="24"/>
          <w:szCs w:val="24"/>
        </w:rPr>
        <w:t xml:space="preserve"> </w:t>
      </w:r>
      <w:r w:rsidRPr="00772805">
        <w:rPr>
          <w:i/>
          <w:sz w:val="24"/>
          <w:szCs w:val="24"/>
        </w:rPr>
        <w:t>Cement and Concrete Research</w:t>
      </w:r>
      <w:r w:rsidRPr="00772805">
        <w:rPr>
          <w:sz w:val="24"/>
          <w:szCs w:val="24"/>
        </w:rPr>
        <w:t xml:space="preserve"> 28(12): 1797-1808.</w:t>
      </w:r>
    </w:p>
    <w:p w14:paraId="5EEA0CCE" w14:textId="77777777" w:rsidR="007E2C18" w:rsidRDefault="007E2C18" w:rsidP="00772805">
      <w:pPr>
        <w:spacing w:after="0"/>
        <w:rPr>
          <w:sz w:val="24"/>
          <w:szCs w:val="24"/>
        </w:rPr>
      </w:pPr>
    </w:p>
    <w:p w14:paraId="738D666B" w14:textId="77777777" w:rsidR="00ED0EDB" w:rsidRPr="00772805" w:rsidRDefault="00ED0EDB" w:rsidP="00772805">
      <w:pPr>
        <w:spacing w:after="0"/>
        <w:rPr>
          <w:sz w:val="24"/>
          <w:szCs w:val="24"/>
        </w:rPr>
      </w:pPr>
    </w:p>
    <w:p w14:paraId="1EA43F98" w14:textId="77777777" w:rsidR="00181AC7" w:rsidRDefault="005057FA" w:rsidP="005057FA">
      <w:pPr>
        <w:pBdr>
          <w:top w:val="single" w:sz="4" w:space="1" w:color="auto"/>
        </w:pBdr>
      </w:pPr>
      <w:r>
        <w:t xml:space="preserve">DeWayne R. </w:t>
      </w:r>
      <w:proofErr w:type="spellStart"/>
      <w:r>
        <w:t>Derryberry</w:t>
      </w:r>
      <w:proofErr w:type="spellEnd"/>
      <w:r>
        <w:t xml:space="preserve"> is a Professor of Statistics at Idaho State University, Department of Mathematics and Statistics, 921 South 8</w:t>
      </w:r>
      <w:r w:rsidRPr="005057FA">
        <w:rPr>
          <w:vertAlign w:val="superscript"/>
        </w:rPr>
        <w:t>th</w:t>
      </w:r>
      <w:r>
        <w:t xml:space="preserve"> Ave, STOP 8085, Pocatello, Idaho (E-mail </w:t>
      </w:r>
      <w:hyperlink r:id="rId11" w:history="1">
        <w:r w:rsidRPr="00B61476">
          <w:rPr>
            <w:rStyle w:val="Hyperlink"/>
          </w:rPr>
          <w:t>derrdewa@isu.edu</w:t>
        </w:r>
      </w:hyperlink>
      <w:r>
        <w:t>).</w:t>
      </w:r>
    </w:p>
    <w:p w14:paraId="1E287FA4" w14:textId="77777777" w:rsidR="006137E3" w:rsidRDefault="005057FA" w:rsidP="006137E3">
      <w:pPr>
        <w:pBdr>
          <w:top w:val="single" w:sz="4" w:space="1" w:color="auto"/>
        </w:pBdr>
      </w:pPr>
      <w:r>
        <w:t>Ken Aho is</w:t>
      </w:r>
      <w:r w:rsidR="00E64074">
        <w:t xml:space="preserve"> a statistical ecologist and Assistant Professor in the Department of Biological Sciences </w:t>
      </w:r>
      <w:r w:rsidR="006137E3">
        <w:t>at Idaho State University, 921 South 8</w:t>
      </w:r>
      <w:r w:rsidR="006137E3" w:rsidRPr="005057FA">
        <w:rPr>
          <w:vertAlign w:val="superscript"/>
        </w:rPr>
        <w:t>th</w:t>
      </w:r>
      <w:r w:rsidR="006137E3">
        <w:t xml:space="preserve"> Ave, STOP 8007, Pocatello, Idaho (E-mail </w:t>
      </w:r>
      <w:hyperlink r:id="rId12" w:history="1">
        <w:r w:rsidR="006137E3" w:rsidRPr="005E26C0">
          <w:rPr>
            <w:rStyle w:val="Hyperlink"/>
          </w:rPr>
          <w:t>ahoken@isu.edu</w:t>
        </w:r>
      </w:hyperlink>
      <w:r w:rsidR="006137E3">
        <w:t>).</w:t>
      </w:r>
    </w:p>
    <w:p w14:paraId="4CAF97D0" w14:textId="2FBA50E7" w:rsidR="007E2C18" w:rsidRDefault="007E2C18" w:rsidP="005057FA">
      <w:pPr>
        <w:pBdr>
          <w:top w:val="single" w:sz="4" w:space="1" w:color="auto"/>
        </w:pBdr>
      </w:pPr>
      <w:r>
        <w:t xml:space="preserve">John Edwards is an Assistant Professor in the Department of </w:t>
      </w:r>
      <w:ins w:id="207" w:author="derrdewa" w:date="2017-04-20T16:09:00Z">
        <w:r w:rsidR="009E6DA1">
          <w:t xml:space="preserve">Informatics and </w:t>
        </w:r>
      </w:ins>
      <w:r>
        <w:t>Computer Science at Idaho State University, 921 South 8</w:t>
      </w:r>
      <w:r w:rsidRPr="005057FA">
        <w:rPr>
          <w:vertAlign w:val="superscript"/>
        </w:rPr>
        <w:t>th</w:t>
      </w:r>
      <w:r>
        <w:t xml:space="preserve"> Ave, STOP </w:t>
      </w:r>
      <w:del w:id="208" w:author="derrdewa" w:date="2017-04-20T16:09:00Z">
        <w:r w:rsidRPr="007E2C18" w:rsidDel="009E6DA1">
          <w:rPr>
            <w:color w:val="FF0000"/>
          </w:rPr>
          <w:delText>8007</w:delText>
        </w:r>
      </w:del>
      <w:ins w:id="209" w:author="derrdewa" w:date="2017-04-20T16:09:00Z">
        <w:r w:rsidR="009E6DA1">
          <w:rPr>
            <w:color w:val="FF0000"/>
          </w:rPr>
          <w:t xml:space="preserve"> 8020</w:t>
        </w:r>
      </w:ins>
      <w:r>
        <w:t>, Pocatello, Idaho (E-mail edwajohn@isu.edu).</w:t>
      </w:r>
    </w:p>
    <w:p w14:paraId="61D5F97D" w14:textId="77777777" w:rsidR="003F10C5" w:rsidRDefault="003F10C5" w:rsidP="005057FA">
      <w:pPr>
        <w:pBdr>
          <w:top w:val="single" w:sz="4" w:space="1" w:color="auto"/>
        </w:pBdr>
      </w:pPr>
      <w:r>
        <w:t>Teri Peterson is an Assistant Professor in the Department of Management and Marketing at Idaho State University, 921 South 8</w:t>
      </w:r>
      <w:r w:rsidRPr="005057FA">
        <w:rPr>
          <w:vertAlign w:val="superscript"/>
        </w:rPr>
        <w:t>th</w:t>
      </w:r>
      <w:r>
        <w:t xml:space="preserve"> Ave, STOP 8020, Pocatello, Idaho (E-mail </w:t>
      </w:r>
      <w:hyperlink r:id="rId13" w:history="1">
        <w:r w:rsidRPr="00BB78BF">
          <w:rPr>
            <w:rStyle w:val="Hyperlink"/>
          </w:rPr>
          <w:t>peteteri@isu.edu</w:t>
        </w:r>
      </w:hyperlink>
      <w:r>
        <w:t>).</w:t>
      </w:r>
    </w:p>
    <w:p w14:paraId="67D2BCA9" w14:textId="08E5D0F1" w:rsidR="00F32C85" w:rsidRPr="00F32C85" w:rsidRDefault="00ED0EDB" w:rsidP="005057FA">
      <w:pPr>
        <w:pBdr>
          <w:top w:val="single" w:sz="4" w:space="1" w:color="auto"/>
        </w:pBdr>
        <w:rPr>
          <w:color w:val="FF0000"/>
        </w:rPr>
      </w:pPr>
      <w:r>
        <w:rPr>
          <w:color w:val="FF0000"/>
        </w:rPr>
        <w:t xml:space="preserve"> </w:t>
      </w:r>
    </w:p>
    <w:p w14:paraId="02FD20C7" w14:textId="77777777" w:rsidR="00F32C85" w:rsidRDefault="00F32C85" w:rsidP="005057FA">
      <w:pPr>
        <w:pBdr>
          <w:top w:val="single" w:sz="4" w:space="1" w:color="auto"/>
        </w:pBdr>
      </w:pPr>
    </w:p>
    <w:p w14:paraId="588C6066" w14:textId="19CBCFAD" w:rsidR="005057FA" w:rsidRPr="00F62035" w:rsidRDefault="005057FA" w:rsidP="005057FA">
      <w:pPr>
        <w:pBdr>
          <w:top w:val="single" w:sz="4" w:space="1" w:color="auto"/>
        </w:pBdr>
      </w:pPr>
    </w:p>
    <w:sectPr w:rsidR="005057FA" w:rsidRPr="00F62035" w:rsidSect="00935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n Aho" w:date="2017-04-04T16:54:00Z" w:initials="WU">
    <w:p w14:paraId="69D763E3" w14:textId="77777777" w:rsidR="00690CBB" w:rsidRDefault="00690CBB" w:rsidP="00DA5077">
      <w:pPr>
        <w:pStyle w:val="CommentText"/>
      </w:pPr>
      <w:r>
        <w:rPr>
          <w:rStyle w:val="CommentReference"/>
        </w:rPr>
        <w:annotationRef/>
      </w:r>
    </w:p>
    <w:p w14:paraId="774BD7FC" w14:textId="24C66161" w:rsidR="00690CBB" w:rsidRDefault="00690CBB" w:rsidP="00DA5077">
      <w:pPr>
        <w:pStyle w:val="CommentText"/>
      </w:pPr>
      <w:r>
        <w:t xml:space="preserve">R Core Team (2016). R: A language and environment for </w:t>
      </w:r>
      <w:proofErr w:type="gramStart"/>
      <w:r>
        <w:t>statistical  computing</w:t>
      </w:r>
      <w:proofErr w:type="gramEnd"/>
      <w:r>
        <w:t>. R Foundation for Statistical Computing, Vienna, Austria.    URL https://www.R-project.org/.</w:t>
      </w:r>
    </w:p>
  </w:comment>
  <w:comment w:id="82" w:author="Ken Aho" w:date="2017-04-21T10:44:00Z" w:initials="KA">
    <w:p w14:paraId="3DE74D22" w14:textId="6A671A93" w:rsidR="00744767" w:rsidRDefault="00744767">
      <w:pPr>
        <w:pStyle w:val="CommentText"/>
      </w:pPr>
      <w:r>
        <w:rPr>
          <w:rStyle w:val="CommentReference"/>
        </w:rPr>
        <w:annotationRef/>
      </w:r>
      <w:r>
        <w:t>I think the BIC and AIC model were the same</w:t>
      </w:r>
    </w:p>
  </w:comment>
  <w:comment w:id="183" w:author="Ken Aho" w:date="2017-04-04T16:54:00Z" w:initials="KA">
    <w:p w14:paraId="25BF9AC9" w14:textId="3E6095CC" w:rsidR="00690CBB" w:rsidRDefault="00690CBB" w:rsidP="001F2C99">
      <w:pPr>
        <w:pStyle w:val="CommentText"/>
      </w:pPr>
      <w:r>
        <w:rPr>
          <w:rStyle w:val="CommentReference"/>
        </w:rPr>
        <w:annotationRef/>
      </w:r>
      <w:proofErr w:type="spellStart"/>
      <w:r>
        <w:t>Yeh</w:t>
      </w:r>
      <w:proofErr w:type="spellEnd"/>
      <w:r>
        <w:t>, I-</w:t>
      </w:r>
      <w:proofErr w:type="spellStart"/>
      <w:r>
        <w:t>Chengh</w:t>
      </w:r>
      <w:proofErr w:type="spellEnd"/>
      <w:r>
        <w:t xml:space="preserve"> (1998) Modeling of strength of high performance concrete using artificial neural networks. Cement and Concrete Research 28(12): 1797-1808.</w:t>
      </w:r>
    </w:p>
  </w:comment>
  <w:comment w:id="184" w:author="Ken Aho" w:date="2017-04-04T16:54:00Z" w:initials="KA">
    <w:p w14:paraId="256CCE6F" w14:textId="14541C20" w:rsidR="00690CBB" w:rsidRDefault="00690CBB" w:rsidP="001F2C99">
      <w:pPr>
        <w:pStyle w:val="CommentText"/>
      </w:pPr>
      <w:r>
        <w:rPr>
          <w:rStyle w:val="CommentReference"/>
        </w:rPr>
        <w:annotationRef/>
      </w:r>
      <w:r>
        <w:t xml:space="preserve">   S. Moro, P. Rita and B. </w:t>
      </w:r>
      <w:proofErr w:type="spellStart"/>
      <w:r>
        <w:t>Vala</w:t>
      </w:r>
      <w:proofErr w:type="spellEnd"/>
      <w:r>
        <w:t xml:space="preserve">. (2016) Predicting social media performance metrics and evaluation of the impact </w:t>
      </w:r>
      <w:proofErr w:type="gramStart"/>
      <w:r>
        <w:t>on  brand</w:t>
      </w:r>
      <w:proofErr w:type="gramEnd"/>
      <w:r>
        <w:t xml:space="preserve"> building: A data mining approach. Journal of Business Research 69{9): 3341–3351.</w:t>
      </w:r>
    </w:p>
  </w:comment>
  <w:comment w:id="185" w:author="Ken Aho" w:date="2017-04-04T16:54:00Z" w:initials="KA">
    <w:p w14:paraId="33CA87A6" w14:textId="11C224C4" w:rsidR="00690CBB" w:rsidRDefault="00690CBB" w:rsidP="008D3A05">
      <w:pPr>
        <w:pStyle w:val="CommentText"/>
      </w:pPr>
      <w:r>
        <w:rPr>
          <w:rStyle w:val="CommentReference"/>
        </w:rPr>
        <w:annotationRef/>
      </w:r>
      <w:r>
        <w:t xml:space="preserve"> Cortez, A. </w:t>
      </w:r>
      <w:proofErr w:type="spellStart"/>
      <w:r>
        <w:t>Cerdeira</w:t>
      </w:r>
      <w:proofErr w:type="spellEnd"/>
      <w:r>
        <w:t>, F. Almeida, Matos, T.</w:t>
      </w:r>
      <w:proofErr w:type="gramStart"/>
      <w:r>
        <w:t>,  Reis</w:t>
      </w:r>
      <w:proofErr w:type="gramEnd"/>
      <w:r>
        <w:t>, J.  (2009)  Modeling wine preferences by data mining from physicochemical properties. Decision Support Systems: 47(4):547-553.</w:t>
      </w:r>
    </w:p>
  </w:comment>
  <w:comment w:id="189" w:author="Ken Aho" w:date="2017-04-04T16:54:00Z" w:initials="KA">
    <w:p w14:paraId="10ED926E" w14:textId="669564F7" w:rsidR="00690CBB" w:rsidRDefault="00690CBB" w:rsidP="001F2C99">
      <w:pPr>
        <w:pStyle w:val="CommentText"/>
      </w:pPr>
      <w:r>
        <w:rPr>
          <w:rStyle w:val="CommentReference"/>
        </w:rPr>
        <w:annotationRef/>
      </w:r>
      <w:r>
        <w:t xml:space="preserve"> Aho, K. (2017). </w:t>
      </w:r>
      <w:proofErr w:type="spellStart"/>
      <w:proofErr w:type="gramStart"/>
      <w:r>
        <w:t>asbio</w:t>
      </w:r>
      <w:proofErr w:type="spellEnd"/>
      <w:proofErr w:type="gramEnd"/>
      <w:r>
        <w:t>: A Collection of Statistical Tools for  Biologists. R package version 1.3-6.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4BD7FC" w15:done="0"/>
  <w15:commentEx w15:paraId="25BF9AC9" w15:done="0"/>
  <w15:commentEx w15:paraId="256CCE6F" w15:done="0"/>
  <w15:commentEx w15:paraId="33CA87A6" w15:done="0"/>
  <w15:commentEx w15:paraId="10ED926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A6FE6"/>
    <w:multiLevelType w:val="hybridMultilevel"/>
    <w:tmpl w:val="04220C3E"/>
    <w:lvl w:ilvl="0" w:tplc="96ACA97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C5A3D"/>
    <w:multiLevelType w:val="multilevel"/>
    <w:tmpl w:val="1F964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4B827355"/>
    <w:multiLevelType w:val="hybridMultilevel"/>
    <w:tmpl w:val="E3E8E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264E2"/>
    <w:multiLevelType w:val="hybridMultilevel"/>
    <w:tmpl w:val="AC3A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n Aho">
    <w15:presenceInfo w15:providerId="None" w15:userId="Ken Aho"/>
  </w15:person>
  <w15:person w15:author="derrdewa">
    <w15:presenceInfo w15:providerId="None" w15:userId="derrdew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9CE"/>
    <w:rsid w:val="00002E4A"/>
    <w:rsid w:val="00012098"/>
    <w:rsid w:val="000315DF"/>
    <w:rsid w:val="0004284D"/>
    <w:rsid w:val="000464DE"/>
    <w:rsid w:val="000554F1"/>
    <w:rsid w:val="00065460"/>
    <w:rsid w:val="00066A15"/>
    <w:rsid w:val="00071F05"/>
    <w:rsid w:val="00095866"/>
    <w:rsid w:val="000A449B"/>
    <w:rsid w:val="000D0B3E"/>
    <w:rsid w:val="000D2B62"/>
    <w:rsid w:val="001033F7"/>
    <w:rsid w:val="00136CEF"/>
    <w:rsid w:val="001416BD"/>
    <w:rsid w:val="0014235F"/>
    <w:rsid w:val="00151339"/>
    <w:rsid w:val="00152C53"/>
    <w:rsid w:val="00181AC7"/>
    <w:rsid w:val="001A6F0A"/>
    <w:rsid w:val="001C4607"/>
    <w:rsid w:val="001D3EF4"/>
    <w:rsid w:val="001F2C99"/>
    <w:rsid w:val="00202B40"/>
    <w:rsid w:val="00205AAC"/>
    <w:rsid w:val="00205B98"/>
    <w:rsid w:val="0022165C"/>
    <w:rsid w:val="002240C3"/>
    <w:rsid w:val="00266BE1"/>
    <w:rsid w:val="00276692"/>
    <w:rsid w:val="002C2B2A"/>
    <w:rsid w:val="002E66A1"/>
    <w:rsid w:val="003033E8"/>
    <w:rsid w:val="00315042"/>
    <w:rsid w:val="00341956"/>
    <w:rsid w:val="00350E03"/>
    <w:rsid w:val="003576EC"/>
    <w:rsid w:val="00364593"/>
    <w:rsid w:val="003645C8"/>
    <w:rsid w:val="003938AE"/>
    <w:rsid w:val="003A0CFE"/>
    <w:rsid w:val="003A7FDA"/>
    <w:rsid w:val="003B5399"/>
    <w:rsid w:val="003C104F"/>
    <w:rsid w:val="003D4616"/>
    <w:rsid w:val="003F10C5"/>
    <w:rsid w:val="003F111F"/>
    <w:rsid w:val="004238ED"/>
    <w:rsid w:val="00427E24"/>
    <w:rsid w:val="00465529"/>
    <w:rsid w:val="00467A01"/>
    <w:rsid w:val="00470B56"/>
    <w:rsid w:val="004747F6"/>
    <w:rsid w:val="00492F3F"/>
    <w:rsid w:val="00496048"/>
    <w:rsid w:val="004D48C2"/>
    <w:rsid w:val="004E77B1"/>
    <w:rsid w:val="004F27C3"/>
    <w:rsid w:val="005057FA"/>
    <w:rsid w:val="00514740"/>
    <w:rsid w:val="00522897"/>
    <w:rsid w:val="00532C63"/>
    <w:rsid w:val="00536F72"/>
    <w:rsid w:val="00546D54"/>
    <w:rsid w:val="005531AC"/>
    <w:rsid w:val="005712AF"/>
    <w:rsid w:val="005A6834"/>
    <w:rsid w:val="005B342E"/>
    <w:rsid w:val="005C0278"/>
    <w:rsid w:val="005F180D"/>
    <w:rsid w:val="005F593E"/>
    <w:rsid w:val="006041CB"/>
    <w:rsid w:val="006115DC"/>
    <w:rsid w:val="006137E3"/>
    <w:rsid w:val="006162AE"/>
    <w:rsid w:val="006433EF"/>
    <w:rsid w:val="006628C6"/>
    <w:rsid w:val="00690CBB"/>
    <w:rsid w:val="00694F73"/>
    <w:rsid w:val="006B1256"/>
    <w:rsid w:val="006C5ECF"/>
    <w:rsid w:val="006F3FD6"/>
    <w:rsid w:val="00711274"/>
    <w:rsid w:val="00740C50"/>
    <w:rsid w:val="00744767"/>
    <w:rsid w:val="00752EB2"/>
    <w:rsid w:val="007561EF"/>
    <w:rsid w:val="00772805"/>
    <w:rsid w:val="00772F79"/>
    <w:rsid w:val="00775710"/>
    <w:rsid w:val="00781C00"/>
    <w:rsid w:val="007D5240"/>
    <w:rsid w:val="007E2C18"/>
    <w:rsid w:val="00822976"/>
    <w:rsid w:val="00836229"/>
    <w:rsid w:val="00856767"/>
    <w:rsid w:val="00857445"/>
    <w:rsid w:val="00861EBA"/>
    <w:rsid w:val="0087321A"/>
    <w:rsid w:val="008A6F88"/>
    <w:rsid w:val="008B3FA8"/>
    <w:rsid w:val="008B4394"/>
    <w:rsid w:val="008C3F40"/>
    <w:rsid w:val="008D3A05"/>
    <w:rsid w:val="008F16C8"/>
    <w:rsid w:val="00905A33"/>
    <w:rsid w:val="0092110C"/>
    <w:rsid w:val="00931A71"/>
    <w:rsid w:val="00935033"/>
    <w:rsid w:val="00937E8D"/>
    <w:rsid w:val="00950717"/>
    <w:rsid w:val="0098525D"/>
    <w:rsid w:val="00994517"/>
    <w:rsid w:val="009A79BF"/>
    <w:rsid w:val="009B3F30"/>
    <w:rsid w:val="009C59BD"/>
    <w:rsid w:val="009D0F46"/>
    <w:rsid w:val="009E6DA1"/>
    <w:rsid w:val="009F5D68"/>
    <w:rsid w:val="00A31AB5"/>
    <w:rsid w:val="00A42E4C"/>
    <w:rsid w:val="00A43D95"/>
    <w:rsid w:val="00A63C8A"/>
    <w:rsid w:val="00AA42A6"/>
    <w:rsid w:val="00AC4044"/>
    <w:rsid w:val="00AE5D97"/>
    <w:rsid w:val="00B2324F"/>
    <w:rsid w:val="00B259C8"/>
    <w:rsid w:val="00B3717D"/>
    <w:rsid w:val="00B609F8"/>
    <w:rsid w:val="00B70011"/>
    <w:rsid w:val="00B76674"/>
    <w:rsid w:val="00B9335A"/>
    <w:rsid w:val="00B9465C"/>
    <w:rsid w:val="00BA4080"/>
    <w:rsid w:val="00BB6206"/>
    <w:rsid w:val="00BB78BF"/>
    <w:rsid w:val="00BC68DA"/>
    <w:rsid w:val="00C00F6A"/>
    <w:rsid w:val="00C10034"/>
    <w:rsid w:val="00C16CD4"/>
    <w:rsid w:val="00C212C3"/>
    <w:rsid w:val="00C221BF"/>
    <w:rsid w:val="00C24B12"/>
    <w:rsid w:val="00C24F1C"/>
    <w:rsid w:val="00C25F27"/>
    <w:rsid w:val="00C263B6"/>
    <w:rsid w:val="00C53727"/>
    <w:rsid w:val="00C722E6"/>
    <w:rsid w:val="00C73A7F"/>
    <w:rsid w:val="00C748D8"/>
    <w:rsid w:val="00C75E26"/>
    <w:rsid w:val="00C84740"/>
    <w:rsid w:val="00C92325"/>
    <w:rsid w:val="00C943F8"/>
    <w:rsid w:val="00CD0E7C"/>
    <w:rsid w:val="00CD42EF"/>
    <w:rsid w:val="00CE2990"/>
    <w:rsid w:val="00D01A9D"/>
    <w:rsid w:val="00D06547"/>
    <w:rsid w:val="00D17606"/>
    <w:rsid w:val="00D40EB4"/>
    <w:rsid w:val="00D4265D"/>
    <w:rsid w:val="00D46520"/>
    <w:rsid w:val="00D5026B"/>
    <w:rsid w:val="00D559A5"/>
    <w:rsid w:val="00D6036C"/>
    <w:rsid w:val="00D60F8D"/>
    <w:rsid w:val="00D663B3"/>
    <w:rsid w:val="00D7161A"/>
    <w:rsid w:val="00D76619"/>
    <w:rsid w:val="00DA5077"/>
    <w:rsid w:val="00DA59CD"/>
    <w:rsid w:val="00DE2730"/>
    <w:rsid w:val="00E04654"/>
    <w:rsid w:val="00E1060C"/>
    <w:rsid w:val="00E32A34"/>
    <w:rsid w:val="00E64074"/>
    <w:rsid w:val="00ED0EDB"/>
    <w:rsid w:val="00ED1FEB"/>
    <w:rsid w:val="00EE0920"/>
    <w:rsid w:val="00EE2F24"/>
    <w:rsid w:val="00EF511D"/>
    <w:rsid w:val="00EF6952"/>
    <w:rsid w:val="00F24001"/>
    <w:rsid w:val="00F32C85"/>
    <w:rsid w:val="00F4031B"/>
    <w:rsid w:val="00F4237B"/>
    <w:rsid w:val="00F44227"/>
    <w:rsid w:val="00F44B6D"/>
    <w:rsid w:val="00F506DF"/>
    <w:rsid w:val="00F509CE"/>
    <w:rsid w:val="00F51145"/>
    <w:rsid w:val="00F62035"/>
    <w:rsid w:val="00F76854"/>
    <w:rsid w:val="00F80084"/>
    <w:rsid w:val="00FB4FED"/>
    <w:rsid w:val="00FC72E9"/>
    <w:rsid w:val="00FD0CF4"/>
    <w:rsid w:val="00FE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E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63B6"/>
    <w:rPr>
      <w:color w:val="808080"/>
    </w:rPr>
  </w:style>
  <w:style w:type="table" w:styleId="TableGrid">
    <w:name w:val="Table Grid"/>
    <w:basedOn w:val="TableNormal"/>
    <w:uiPriority w:val="39"/>
    <w:rsid w:val="005C0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111F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0464DE"/>
    <w:rPr>
      <w:i/>
      <w:iCs/>
    </w:rPr>
  </w:style>
  <w:style w:type="character" w:styleId="Hyperlink">
    <w:name w:val="Hyperlink"/>
    <w:basedOn w:val="DefaultParagraphFont"/>
    <w:uiPriority w:val="99"/>
    <w:unhideWhenUsed/>
    <w:rsid w:val="000464DE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0464DE"/>
  </w:style>
  <w:style w:type="paragraph" w:styleId="BalloonText">
    <w:name w:val="Balloon Text"/>
    <w:basedOn w:val="Normal"/>
    <w:link w:val="BalloonTextChar"/>
    <w:uiPriority w:val="99"/>
    <w:semiHidden/>
    <w:unhideWhenUsed/>
    <w:rsid w:val="00F76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85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554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54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54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4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4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D3E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63B6"/>
    <w:rPr>
      <w:color w:val="808080"/>
    </w:rPr>
  </w:style>
  <w:style w:type="table" w:styleId="TableGrid">
    <w:name w:val="Table Grid"/>
    <w:basedOn w:val="TableNormal"/>
    <w:uiPriority w:val="39"/>
    <w:rsid w:val="005C0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111F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0464DE"/>
    <w:rPr>
      <w:i/>
      <w:iCs/>
    </w:rPr>
  </w:style>
  <w:style w:type="character" w:styleId="Hyperlink">
    <w:name w:val="Hyperlink"/>
    <w:basedOn w:val="DefaultParagraphFont"/>
    <w:uiPriority w:val="99"/>
    <w:unhideWhenUsed/>
    <w:rsid w:val="000464DE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0464DE"/>
  </w:style>
  <w:style w:type="paragraph" w:styleId="BalloonText">
    <w:name w:val="Balloon Text"/>
    <w:basedOn w:val="Normal"/>
    <w:link w:val="BalloonTextChar"/>
    <w:uiPriority w:val="99"/>
    <w:semiHidden/>
    <w:unhideWhenUsed/>
    <w:rsid w:val="00F76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85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554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54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54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54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54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D3E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irotugu_Akaike" TargetMode="External"/><Relationship Id="rId13" Type="http://schemas.openxmlformats.org/officeDocument/2006/relationships/hyperlink" Target="mailto:peteteri@isu.edu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tiff"/><Relationship Id="rId12" Type="http://schemas.openxmlformats.org/officeDocument/2006/relationships/hyperlink" Target="mailto:ahoken@isu.edu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mailto:derrdewa@isu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Annals_of_Statist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t.edu/rss/class/Jon/MiscDocs/Akaike_1974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3600</Words>
  <Characters>22430</Characters>
  <Application>Microsoft Office Word</Application>
  <DocSecurity>0</DocSecurity>
  <Lines>457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derrdewa</dc:creator>
  <cp:lastModifiedBy>Ken Aho</cp:lastModifiedBy>
  <cp:revision>3</cp:revision>
  <cp:lastPrinted>2017-03-07T17:22:00Z</cp:lastPrinted>
  <dcterms:created xsi:type="dcterms:W3CDTF">2017-04-21T16:36:00Z</dcterms:created>
  <dcterms:modified xsi:type="dcterms:W3CDTF">2017-04-21T16:45:00Z</dcterms:modified>
</cp:coreProperties>
</file>